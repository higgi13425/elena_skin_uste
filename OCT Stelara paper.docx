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05A2B" w14:textId="2A076675" w:rsidR="00F511FE" w:rsidRPr="00756260" w:rsidRDefault="00F511FE" w:rsidP="00CB19E0">
      <w:pPr>
        <w:shd w:val="clear" w:color="auto" w:fill="FFFFFF"/>
        <w:rPr>
          <w:rFonts w:asciiTheme="majorHAnsi" w:eastAsia="Times New Roman" w:hAnsiTheme="majorHAnsi" w:cstheme="majorHAnsi"/>
          <w:sz w:val="22"/>
          <w:szCs w:val="22"/>
        </w:rPr>
      </w:pPr>
    </w:p>
    <w:p w14:paraId="0414198E" w14:textId="5EC5C4A5" w:rsidR="000E1826" w:rsidRPr="00155561" w:rsidRDefault="000E1826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155561">
        <w:rPr>
          <w:rFonts w:asciiTheme="majorHAnsi" w:hAnsiTheme="majorHAnsi" w:cstheme="majorHAnsi"/>
          <w:b/>
          <w:sz w:val="22"/>
          <w:szCs w:val="22"/>
        </w:rPr>
        <w:t>EFFICACY OF USTEK</w:t>
      </w:r>
      <w:r w:rsidR="004B198F">
        <w:rPr>
          <w:rFonts w:asciiTheme="majorHAnsi" w:hAnsiTheme="majorHAnsi" w:cstheme="majorHAnsi"/>
          <w:b/>
          <w:sz w:val="22"/>
          <w:szCs w:val="22"/>
        </w:rPr>
        <w:t>INUMAB IN CROHN’S DISEASE WITH A</w:t>
      </w:r>
      <w:r w:rsidRPr="00155561">
        <w:rPr>
          <w:rFonts w:asciiTheme="majorHAnsi" w:hAnsiTheme="majorHAnsi" w:cstheme="majorHAnsi"/>
          <w:b/>
          <w:sz w:val="22"/>
          <w:szCs w:val="22"/>
        </w:rPr>
        <w:t xml:space="preserve">ND WITHOUT CONCURRENT AUTOIMMUNE SKIN </w:t>
      </w:r>
      <w:del w:id="0" w:author="Higgins, Peter" w:date="2021-03-13T13:57:00Z">
        <w:r w:rsidRPr="00155561" w:rsidDel="00692324">
          <w:rPr>
            <w:rFonts w:asciiTheme="majorHAnsi" w:hAnsiTheme="majorHAnsi" w:cstheme="majorHAnsi"/>
            <w:b/>
            <w:sz w:val="22"/>
            <w:szCs w:val="22"/>
          </w:rPr>
          <w:delText>MAINFESTATION</w:delText>
        </w:r>
      </w:del>
      <w:ins w:id="1" w:author="Higgins, Peter" w:date="2021-03-13T13:57:00Z">
        <w:r w:rsidR="00692324">
          <w:rPr>
            <w:rFonts w:asciiTheme="majorHAnsi" w:hAnsiTheme="majorHAnsi" w:cstheme="majorHAnsi"/>
            <w:b/>
            <w:sz w:val="22"/>
            <w:szCs w:val="22"/>
          </w:rPr>
          <w:t>DISEASE</w:t>
        </w:r>
      </w:ins>
    </w:p>
    <w:p w14:paraId="3FB0F9F9" w14:textId="6C043C86" w:rsidR="00DA232F" w:rsidRDefault="00DA232F" w:rsidP="00CB19E0">
      <w:pPr>
        <w:rPr>
          <w:rFonts w:asciiTheme="majorHAnsi" w:hAnsiTheme="majorHAnsi" w:cstheme="majorHAnsi"/>
          <w:sz w:val="22"/>
          <w:szCs w:val="22"/>
        </w:rPr>
      </w:pPr>
    </w:p>
    <w:p w14:paraId="454A7B16" w14:textId="77777777" w:rsidR="00155561" w:rsidRPr="00155561" w:rsidRDefault="00DA232F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155561">
        <w:rPr>
          <w:rFonts w:asciiTheme="majorHAnsi" w:hAnsiTheme="majorHAnsi" w:cstheme="majorHAnsi"/>
          <w:b/>
          <w:sz w:val="22"/>
          <w:szCs w:val="22"/>
        </w:rPr>
        <w:t xml:space="preserve">Elena </w:t>
      </w:r>
      <w:proofErr w:type="spellStart"/>
      <w:r w:rsidRPr="00155561">
        <w:rPr>
          <w:rFonts w:asciiTheme="majorHAnsi" w:hAnsiTheme="majorHAnsi" w:cstheme="majorHAnsi"/>
          <w:b/>
          <w:sz w:val="22"/>
          <w:szCs w:val="22"/>
        </w:rPr>
        <w:t>Fradkov</w:t>
      </w:r>
      <w:proofErr w:type="spellEnd"/>
      <w:r w:rsidRPr="00155561">
        <w:rPr>
          <w:rFonts w:asciiTheme="majorHAnsi" w:hAnsiTheme="majorHAnsi" w:cstheme="majorHAnsi"/>
          <w:b/>
          <w:sz w:val="22"/>
          <w:szCs w:val="22"/>
        </w:rPr>
        <w:t xml:space="preserve">, MD </w:t>
      </w:r>
    </w:p>
    <w:p w14:paraId="167CD00D" w14:textId="1FB0B05C" w:rsidR="00155561" w:rsidRDefault="00155561" w:rsidP="00CB19E0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Affiliation: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del w:id="2" w:author="Higgins, Peter" w:date="2021-04-06T14:43:00Z">
        <w:r w:rsidDel="00E205E1">
          <w:rPr>
            <w:rFonts w:asciiTheme="majorHAnsi" w:hAnsiTheme="majorHAnsi" w:cstheme="majorHAnsi"/>
            <w:sz w:val="22"/>
            <w:szCs w:val="22"/>
          </w:rPr>
          <w:delText>t</w:delText>
        </w:r>
        <w:r w:rsidR="00A90E62" w:rsidDel="00E205E1">
          <w:rPr>
            <w:rFonts w:asciiTheme="majorHAnsi" w:hAnsiTheme="majorHAnsi" w:cstheme="majorHAnsi"/>
            <w:sz w:val="22"/>
            <w:szCs w:val="22"/>
          </w:rPr>
          <w:delText>hird</w:delText>
        </w:r>
        <w:r w:rsidR="00DA232F" w:rsidRPr="00756260" w:rsidDel="00E205E1">
          <w:rPr>
            <w:rFonts w:asciiTheme="majorHAnsi" w:hAnsiTheme="majorHAnsi" w:cstheme="majorHAnsi"/>
            <w:sz w:val="22"/>
            <w:szCs w:val="22"/>
          </w:rPr>
          <w:delText xml:space="preserve"> year Gastroenterology Fellow in the </w:delText>
        </w:r>
      </w:del>
      <w:r w:rsidR="00DA232F" w:rsidRPr="00756260">
        <w:rPr>
          <w:rFonts w:asciiTheme="majorHAnsi" w:hAnsiTheme="majorHAnsi" w:cstheme="majorHAnsi"/>
          <w:sz w:val="22"/>
          <w:szCs w:val="22"/>
        </w:rPr>
        <w:t>Division of Gastroenterology in the Department of Internal Medicine</w:t>
      </w:r>
      <w:r>
        <w:rPr>
          <w:rFonts w:asciiTheme="majorHAnsi" w:hAnsiTheme="majorHAnsi" w:cstheme="majorHAnsi"/>
          <w:sz w:val="22"/>
          <w:szCs w:val="22"/>
        </w:rPr>
        <w:t xml:space="preserve"> at the </w:t>
      </w:r>
      <w:r w:rsidRPr="00155561">
        <w:rPr>
          <w:rFonts w:asciiTheme="majorHAnsi" w:hAnsiTheme="majorHAnsi" w:cstheme="majorHAnsi"/>
          <w:sz w:val="22"/>
          <w:szCs w:val="22"/>
        </w:rPr>
        <w:t>Univ</w:t>
      </w:r>
      <w:r>
        <w:rPr>
          <w:rFonts w:asciiTheme="majorHAnsi" w:hAnsiTheme="majorHAnsi" w:cstheme="majorHAnsi"/>
          <w:sz w:val="22"/>
          <w:szCs w:val="22"/>
        </w:rPr>
        <w:t xml:space="preserve">ersity of Michigan. </w:t>
      </w:r>
    </w:p>
    <w:p w14:paraId="074D28F4" w14:textId="77777777" w:rsidR="00155561" w:rsidRPr="00155561" w:rsidRDefault="00155561" w:rsidP="00155561">
      <w:pPr>
        <w:rPr>
          <w:rFonts w:asciiTheme="majorHAnsi" w:hAnsiTheme="majorHAnsi" w:cstheme="majorHAnsi"/>
          <w:sz w:val="22"/>
          <w:szCs w:val="22"/>
          <w:u w:val="single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 xml:space="preserve">Address: </w:t>
      </w:r>
    </w:p>
    <w:p w14:paraId="1624DD4E" w14:textId="586A707E" w:rsidR="00155561" w:rsidRPr="00155561" w:rsidRDefault="00155561" w:rsidP="00155561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</w:rPr>
        <w:t xml:space="preserve">Elena </w:t>
      </w:r>
      <w:proofErr w:type="spellStart"/>
      <w:r w:rsidRPr="00155561">
        <w:rPr>
          <w:rFonts w:asciiTheme="majorHAnsi" w:hAnsiTheme="majorHAnsi" w:cstheme="majorHAnsi"/>
          <w:sz w:val="22"/>
          <w:szCs w:val="22"/>
        </w:rPr>
        <w:t>Fradkov</w:t>
      </w:r>
      <w:proofErr w:type="spellEnd"/>
      <w:r w:rsidRPr="00155561">
        <w:rPr>
          <w:rFonts w:asciiTheme="majorHAnsi" w:hAnsiTheme="majorHAnsi" w:cstheme="majorHAnsi"/>
          <w:sz w:val="22"/>
          <w:szCs w:val="22"/>
        </w:rPr>
        <w:t xml:space="preserve">, MD </w:t>
      </w:r>
      <w:del w:id="3" w:author="Higgins, Peter" w:date="2021-04-06T14:43:00Z">
        <w:r w:rsidRPr="00155561" w:rsidDel="00E205E1">
          <w:rPr>
            <w:rFonts w:asciiTheme="majorHAnsi" w:hAnsiTheme="majorHAnsi" w:cstheme="majorHAnsi"/>
            <w:sz w:val="22"/>
            <w:szCs w:val="22"/>
          </w:rPr>
          <w:delText>– Gastroenterology Fellowship</w:delText>
        </w:r>
      </w:del>
    </w:p>
    <w:p w14:paraId="1F4AAF23" w14:textId="77777777" w:rsidR="00155561" w:rsidRPr="00155561" w:rsidRDefault="00155561" w:rsidP="00155561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</w:rPr>
        <w:t>1500 East Medical Center Drive</w:t>
      </w:r>
    </w:p>
    <w:p w14:paraId="0F2D953B" w14:textId="77777777" w:rsidR="00155561" w:rsidRPr="00155561" w:rsidRDefault="00155561" w:rsidP="00155561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</w:rPr>
        <w:t>3910A Taubman Center</w:t>
      </w:r>
    </w:p>
    <w:p w14:paraId="52A3C0F1" w14:textId="62C29ECC" w:rsidR="00155561" w:rsidRDefault="00155561" w:rsidP="00155561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</w:rPr>
        <w:t>Ann Arbor, MI  48109-5362</w:t>
      </w:r>
    </w:p>
    <w:p w14:paraId="25D42B4F" w14:textId="024F51A2" w:rsidR="00155561" w:rsidRDefault="00155561" w:rsidP="00CB19E0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 xml:space="preserve">Phone: </w:t>
      </w:r>
      <w:r w:rsidRPr="00155561">
        <w:rPr>
          <w:rFonts w:asciiTheme="majorHAnsi" w:hAnsiTheme="majorHAnsi" w:cstheme="majorHAnsi"/>
          <w:sz w:val="22"/>
          <w:szCs w:val="22"/>
        </w:rPr>
        <w:t>734-936-8596</w:t>
      </w:r>
      <w:r>
        <w:rPr>
          <w:rFonts w:asciiTheme="majorHAnsi" w:hAnsiTheme="majorHAnsi" w:cstheme="majorHAnsi"/>
          <w:sz w:val="22"/>
          <w:szCs w:val="22"/>
        </w:rPr>
        <w:t xml:space="preserve"> (work)</w:t>
      </w:r>
    </w:p>
    <w:p w14:paraId="4398AC4D" w14:textId="1FB6E312" w:rsidR="00155561" w:rsidRDefault="00155561" w:rsidP="00CB19E0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Email:</w:t>
      </w:r>
      <w:r>
        <w:rPr>
          <w:rFonts w:asciiTheme="majorHAnsi" w:hAnsiTheme="majorHAnsi" w:cstheme="majorHAnsi"/>
          <w:sz w:val="22"/>
          <w:szCs w:val="22"/>
        </w:rPr>
        <w:t xml:space="preserve"> elfradko@med.umich.edu</w:t>
      </w:r>
    </w:p>
    <w:p w14:paraId="7992C18F" w14:textId="33B0DE9E" w:rsidR="00DA232F" w:rsidRDefault="00155561" w:rsidP="00CB19E0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Disclosures:</w:t>
      </w:r>
      <w:r>
        <w:rPr>
          <w:rFonts w:asciiTheme="majorHAnsi" w:hAnsiTheme="majorHAnsi" w:cstheme="majorHAnsi"/>
          <w:sz w:val="22"/>
          <w:szCs w:val="22"/>
        </w:rPr>
        <w:t xml:space="preserve"> Dr. </w:t>
      </w:r>
      <w:proofErr w:type="spellStart"/>
      <w:r>
        <w:rPr>
          <w:rFonts w:asciiTheme="majorHAnsi" w:hAnsiTheme="majorHAnsi" w:cstheme="majorHAnsi"/>
          <w:sz w:val="22"/>
          <w:szCs w:val="22"/>
        </w:rPr>
        <w:t>Fradkov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has no </w:t>
      </w:r>
      <w:r w:rsidRPr="00155561">
        <w:rPr>
          <w:rFonts w:asciiTheme="majorHAnsi" w:hAnsiTheme="majorHAnsi" w:cstheme="majorHAnsi"/>
          <w:sz w:val="22"/>
          <w:szCs w:val="22"/>
        </w:rPr>
        <w:t>financial discl</w:t>
      </w:r>
      <w:r>
        <w:rPr>
          <w:rFonts w:asciiTheme="majorHAnsi" w:hAnsiTheme="majorHAnsi" w:cstheme="majorHAnsi"/>
          <w:sz w:val="22"/>
          <w:szCs w:val="22"/>
        </w:rPr>
        <w:t>osures or conflicts of interest.</w:t>
      </w:r>
    </w:p>
    <w:p w14:paraId="043457C9" w14:textId="77777777" w:rsidR="00155561" w:rsidRDefault="00155561" w:rsidP="00CB19E0">
      <w:pPr>
        <w:rPr>
          <w:rFonts w:asciiTheme="majorHAnsi" w:hAnsiTheme="majorHAnsi" w:cstheme="majorHAnsi"/>
          <w:sz w:val="22"/>
          <w:szCs w:val="22"/>
        </w:rPr>
      </w:pPr>
    </w:p>
    <w:p w14:paraId="2DA05C64" w14:textId="77777777" w:rsidR="00155561" w:rsidRDefault="00A90E62" w:rsidP="00155561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b/>
          <w:sz w:val="22"/>
          <w:szCs w:val="22"/>
        </w:rPr>
        <w:t>Jessica Sheehan, MD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A3D5ADD" w14:textId="5F75A512" w:rsidR="00155561" w:rsidRDefault="00155561" w:rsidP="00155561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Affiliation: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del w:id="4" w:author="Higgins, Peter" w:date="2021-04-06T14:43:00Z">
        <w:r w:rsidR="00A90E62" w:rsidDel="00E205E1">
          <w:rPr>
            <w:rFonts w:asciiTheme="majorHAnsi" w:hAnsiTheme="majorHAnsi" w:cstheme="majorHAnsi"/>
            <w:sz w:val="22"/>
            <w:szCs w:val="22"/>
          </w:rPr>
          <w:delText>second year Internal Medicine Resident</w:delText>
        </w:r>
        <w:r w:rsidR="00A90E62" w:rsidRPr="00A90E62" w:rsidDel="00E205E1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  <w:r w:rsidR="00A90E62" w:rsidRPr="00756260" w:rsidDel="00E205E1">
          <w:rPr>
            <w:rFonts w:asciiTheme="majorHAnsi" w:hAnsiTheme="majorHAnsi" w:cstheme="majorHAnsi"/>
            <w:sz w:val="22"/>
            <w:szCs w:val="22"/>
          </w:rPr>
          <w:delText>in the</w:delText>
        </w:r>
      </w:del>
      <w:r w:rsidR="00A90E62" w:rsidRPr="00756260">
        <w:rPr>
          <w:rFonts w:asciiTheme="majorHAnsi" w:hAnsiTheme="majorHAnsi" w:cstheme="majorHAnsi"/>
          <w:sz w:val="22"/>
          <w:szCs w:val="22"/>
        </w:rPr>
        <w:t xml:space="preserve"> Department of Internal Medicine</w:t>
      </w:r>
      <w:r w:rsidR="00DD77B5">
        <w:rPr>
          <w:rFonts w:asciiTheme="majorHAnsi" w:hAnsiTheme="majorHAnsi" w:cstheme="majorHAnsi"/>
          <w:sz w:val="22"/>
          <w:szCs w:val="22"/>
        </w:rPr>
        <w:t>.</w:t>
      </w:r>
    </w:p>
    <w:p w14:paraId="65A5C555" w14:textId="2BEBD38B" w:rsidR="00155561" w:rsidRPr="00155561" w:rsidDel="00E205E1" w:rsidRDefault="00155561" w:rsidP="00155561">
      <w:pPr>
        <w:rPr>
          <w:del w:id="5" w:author="Higgins, Peter" w:date="2021-04-06T14:43:00Z"/>
          <w:rFonts w:asciiTheme="majorHAnsi" w:hAnsiTheme="majorHAnsi" w:cstheme="majorHAnsi"/>
          <w:sz w:val="22"/>
          <w:szCs w:val="22"/>
          <w:u w:val="single"/>
        </w:rPr>
      </w:pPr>
      <w:del w:id="6" w:author="Higgins, Peter" w:date="2021-04-06T14:43:00Z">
        <w:r w:rsidRPr="00155561" w:rsidDel="00E205E1">
          <w:rPr>
            <w:rFonts w:asciiTheme="majorHAnsi" w:hAnsiTheme="majorHAnsi" w:cstheme="majorHAnsi"/>
            <w:sz w:val="22"/>
            <w:szCs w:val="22"/>
            <w:u w:val="single"/>
          </w:rPr>
          <w:delText xml:space="preserve">Address: </w:delText>
        </w:r>
      </w:del>
    </w:p>
    <w:p w14:paraId="4676ACC1" w14:textId="7905A253" w:rsidR="00155561" w:rsidDel="00E205E1" w:rsidRDefault="00155561" w:rsidP="00155561">
      <w:pPr>
        <w:rPr>
          <w:del w:id="7" w:author="Higgins, Peter" w:date="2021-04-06T14:43:00Z"/>
          <w:rFonts w:asciiTheme="majorHAnsi" w:hAnsiTheme="majorHAnsi" w:cstheme="majorHAnsi"/>
          <w:sz w:val="22"/>
          <w:szCs w:val="22"/>
        </w:rPr>
      </w:pPr>
      <w:del w:id="8" w:author="Higgins, Peter" w:date="2021-04-06T14:43:00Z">
        <w:r w:rsidRPr="00155561" w:rsidDel="00E205E1">
          <w:rPr>
            <w:rFonts w:asciiTheme="majorHAnsi" w:hAnsiTheme="majorHAnsi" w:cstheme="majorHAnsi"/>
            <w:sz w:val="22"/>
            <w:szCs w:val="22"/>
            <w:u w:val="single"/>
          </w:rPr>
          <w:delText xml:space="preserve">Phone: </w:delText>
        </w:r>
      </w:del>
    </w:p>
    <w:p w14:paraId="51CE3237" w14:textId="35C9196C" w:rsidR="00155561" w:rsidRDefault="00155561" w:rsidP="00155561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Email:</w:t>
      </w:r>
      <w:r w:rsidR="00AA5153">
        <w:rPr>
          <w:rFonts w:asciiTheme="majorHAnsi" w:hAnsiTheme="majorHAnsi" w:cstheme="majorHAnsi"/>
          <w:sz w:val="22"/>
          <w:szCs w:val="22"/>
        </w:rPr>
        <w:t xml:space="preserve"> </w:t>
      </w:r>
      <w:r w:rsidR="00AA5153" w:rsidRPr="00AA5153">
        <w:rPr>
          <w:rFonts w:asciiTheme="majorHAnsi" w:hAnsiTheme="majorHAnsi" w:cstheme="majorHAnsi"/>
          <w:sz w:val="22"/>
          <w:szCs w:val="22"/>
        </w:rPr>
        <w:t>jesheeha@med.umich.edu</w:t>
      </w:r>
    </w:p>
    <w:p w14:paraId="23549654" w14:textId="7EE12723" w:rsidR="00155561" w:rsidRDefault="00155561" w:rsidP="00155561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Disclosures:</w:t>
      </w:r>
      <w:r w:rsidR="00AA5153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 w:rsidRPr="00756260">
        <w:rPr>
          <w:rFonts w:asciiTheme="majorHAnsi" w:hAnsiTheme="majorHAnsi" w:cstheme="majorHAnsi"/>
          <w:sz w:val="22"/>
          <w:szCs w:val="22"/>
        </w:rPr>
        <w:t xml:space="preserve">Dr. </w:t>
      </w:r>
      <w:r>
        <w:rPr>
          <w:rFonts w:asciiTheme="majorHAnsi" w:hAnsiTheme="majorHAnsi" w:cstheme="majorHAnsi"/>
          <w:sz w:val="22"/>
          <w:szCs w:val="22"/>
        </w:rPr>
        <w:t xml:space="preserve">Sheehan has no </w:t>
      </w:r>
      <w:r w:rsidRPr="00155561">
        <w:rPr>
          <w:rFonts w:asciiTheme="majorHAnsi" w:hAnsiTheme="majorHAnsi" w:cstheme="majorHAnsi"/>
          <w:sz w:val="22"/>
          <w:szCs w:val="22"/>
        </w:rPr>
        <w:t>financial discl</w:t>
      </w:r>
      <w:r>
        <w:rPr>
          <w:rFonts w:asciiTheme="majorHAnsi" w:hAnsiTheme="majorHAnsi" w:cstheme="majorHAnsi"/>
          <w:sz w:val="22"/>
          <w:szCs w:val="22"/>
        </w:rPr>
        <w:t>osures or conflicts of interest.</w:t>
      </w:r>
    </w:p>
    <w:p w14:paraId="4EAE051D" w14:textId="6DC55A14" w:rsidR="00A90E62" w:rsidRDefault="00A90E62" w:rsidP="00CB19E0">
      <w:pPr>
        <w:rPr>
          <w:rFonts w:asciiTheme="majorHAnsi" w:hAnsiTheme="majorHAnsi" w:cstheme="majorHAnsi"/>
          <w:sz w:val="22"/>
          <w:szCs w:val="22"/>
        </w:rPr>
      </w:pPr>
    </w:p>
    <w:p w14:paraId="12252186" w14:textId="5B35D80B" w:rsidR="000E1826" w:rsidRPr="00756260" w:rsidRDefault="000E1826" w:rsidP="00CB19E0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b/>
          <w:sz w:val="22"/>
          <w:szCs w:val="22"/>
        </w:rPr>
        <w:t xml:space="preserve">Peter </w:t>
      </w:r>
      <w:ins w:id="9" w:author="Higgins, Peter" w:date="2021-04-06T15:58:00Z">
        <w:r w:rsidR="0073473C">
          <w:rPr>
            <w:rFonts w:asciiTheme="majorHAnsi" w:hAnsiTheme="majorHAnsi" w:cstheme="majorHAnsi"/>
            <w:b/>
            <w:sz w:val="22"/>
            <w:szCs w:val="22"/>
          </w:rPr>
          <w:t xml:space="preserve">D.R. </w:t>
        </w:r>
      </w:ins>
      <w:r w:rsidRPr="00155561">
        <w:rPr>
          <w:rFonts w:asciiTheme="majorHAnsi" w:hAnsiTheme="majorHAnsi" w:cstheme="majorHAnsi"/>
          <w:b/>
          <w:sz w:val="22"/>
          <w:szCs w:val="22"/>
        </w:rPr>
        <w:t>Higgins, MD, PhD, MSc</w:t>
      </w:r>
      <w:r w:rsidR="00AA515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F8FF21A" w14:textId="7EF0222E" w:rsidR="00AA5153" w:rsidRDefault="00AA5153" w:rsidP="00AA5153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Affiliation: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del w:id="10" w:author="Higgins, Peter" w:date="2021-04-06T14:43:00Z">
        <w:r w:rsidRPr="00756260" w:rsidDel="00E205E1">
          <w:rPr>
            <w:rFonts w:asciiTheme="majorHAnsi" w:hAnsiTheme="majorHAnsi" w:cstheme="majorHAnsi"/>
            <w:sz w:val="22"/>
            <w:szCs w:val="22"/>
          </w:rPr>
          <w:delText xml:space="preserve">Assistant Professor at the </w:delText>
        </w:r>
      </w:del>
      <w:r w:rsidRPr="00756260">
        <w:rPr>
          <w:rFonts w:asciiTheme="majorHAnsi" w:hAnsiTheme="majorHAnsi" w:cstheme="majorHAnsi"/>
          <w:sz w:val="22"/>
          <w:szCs w:val="22"/>
        </w:rPr>
        <w:t>University of Michigan, Department of Internal Medicine, Division of Gastroenterology</w:t>
      </w:r>
      <w:del w:id="11" w:author="Higgins, Peter" w:date="2021-04-06T14:44:00Z">
        <w:r w:rsidRPr="00756260" w:rsidDel="00E205E1">
          <w:rPr>
            <w:rFonts w:asciiTheme="majorHAnsi" w:hAnsiTheme="majorHAnsi" w:cstheme="majorHAnsi"/>
            <w:sz w:val="22"/>
            <w:szCs w:val="22"/>
          </w:rPr>
          <w:delText>, and specializes in Inflammatory Bowel Disease, Ulcerative Colitis, Cro</w:delText>
        </w:r>
        <w:r w:rsidDel="00E205E1">
          <w:rPr>
            <w:rFonts w:asciiTheme="majorHAnsi" w:hAnsiTheme="majorHAnsi" w:cstheme="majorHAnsi"/>
            <w:sz w:val="22"/>
            <w:szCs w:val="22"/>
          </w:rPr>
          <w:delText>hn's Disease, and Colon Cancer.</w:delText>
        </w:r>
      </w:del>
    </w:p>
    <w:p w14:paraId="0047CA55" w14:textId="36149245" w:rsidR="00AA5153" w:rsidRPr="00155561" w:rsidDel="00E205E1" w:rsidRDefault="00AA5153" w:rsidP="00AA5153">
      <w:pPr>
        <w:rPr>
          <w:del w:id="12" w:author="Higgins, Peter" w:date="2021-04-06T14:44:00Z"/>
          <w:rFonts w:asciiTheme="majorHAnsi" w:hAnsiTheme="majorHAnsi" w:cstheme="majorHAnsi"/>
          <w:sz w:val="22"/>
          <w:szCs w:val="22"/>
          <w:u w:val="single"/>
        </w:rPr>
      </w:pPr>
      <w:del w:id="13" w:author="Higgins, Peter" w:date="2021-04-06T14:44:00Z">
        <w:r w:rsidRPr="00155561" w:rsidDel="00E205E1">
          <w:rPr>
            <w:rFonts w:asciiTheme="majorHAnsi" w:hAnsiTheme="majorHAnsi" w:cstheme="majorHAnsi"/>
            <w:sz w:val="22"/>
            <w:szCs w:val="22"/>
            <w:u w:val="single"/>
          </w:rPr>
          <w:delText xml:space="preserve">Address: </w:delText>
        </w:r>
      </w:del>
    </w:p>
    <w:p w14:paraId="5D29CE28" w14:textId="78C93B26" w:rsidR="00AA5153" w:rsidDel="00E205E1" w:rsidRDefault="00AA5153" w:rsidP="00AA5153">
      <w:pPr>
        <w:rPr>
          <w:del w:id="14" w:author="Higgins, Peter" w:date="2021-04-06T14:44:00Z"/>
          <w:rFonts w:asciiTheme="majorHAnsi" w:hAnsiTheme="majorHAnsi" w:cstheme="majorHAnsi"/>
          <w:sz w:val="22"/>
          <w:szCs w:val="22"/>
        </w:rPr>
      </w:pPr>
      <w:del w:id="15" w:author="Higgins, Peter" w:date="2021-04-06T14:44:00Z">
        <w:r w:rsidRPr="00155561" w:rsidDel="00E205E1">
          <w:rPr>
            <w:rFonts w:asciiTheme="majorHAnsi" w:hAnsiTheme="majorHAnsi" w:cstheme="majorHAnsi"/>
            <w:sz w:val="22"/>
            <w:szCs w:val="22"/>
            <w:u w:val="single"/>
          </w:rPr>
          <w:delText xml:space="preserve">Phone: </w:delText>
        </w:r>
      </w:del>
    </w:p>
    <w:p w14:paraId="27D6C5FA" w14:textId="6CCFDDB1" w:rsidR="00AA5153" w:rsidRDefault="00AA5153" w:rsidP="00AA5153">
      <w:pPr>
        <w:rPr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Email: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AA5153">
        <w:rPr>
          <w:rFonts w:asciiTheme="majorHAnsi" w:hAnsiTheme="majorHAnsi" w:cstheme="majorHAnsi"/>
          <w:sz w:val="22"/>
          <w:szCs w:val="22"/>
        </w:rPr>
        <w:t>phiggins@med.umich.edu</w:t>
      </w:r>
    </w:p>
    <w:p w14:paraId="5E1CA660" w14:textId="23867BC5" w:rsidR="00DA232F" w:rsidDel="00E205E1" w:rsidRDefault="00AA5153" w:rsidP="00E205E1">
      <w:pPr>
        <w:rPr>
          <w:del w:id="16" w:author="Higgins, Peter" w:date="2021-04-06T14:44:00Z"/>
          <w:rFonts w:asciiTheme="majorHAnsi" w:hAnsiTheme="majorHAnsi" w:cstheme="majorHAnsi"/>
          <w:sz w:val="22"/>
          <w:szCs w:val="22"/>
        </w:rPr>
      </w:pPr>
      <w:r w:rsidRPr="00155561">
        <w:rPr>
          <w:rFonts w:asciiTheme="majorHAnsi" w:hAnsiTheme="majorHAnsi" w:cstheme="majorHAnsi"/>
          <w:sz w:val="22"/>
          <w:szCs w:val="22"/>
          <w:u w:val="single"/>
        </w:rPr>
        <w:t>Disclosures:</w:t>
      </w:r>
      <w:ins w:id="17" w:author="Higgins, Peter" w:date="2021-04-06T14:44:00Z">
        <w:r w:rsidR="00E205E1">
          <w:rPr>
            <w:rFonts w:asciiTheme="majorHAnsi" w:hAnsiTheme="majorHAnsi" w:cstheme="majorHAnsi"/>
            <w:sz w:val="22"/>
            <w:szCs w:val="22"/>
            <w:u w:val="single"/>
          </w:rPr>
          <w:t xml:space="preserve"> </w:t>
        </w:r>
        <w:r w:rsidR="00E205E1" w:rsidRPr="00E205E1">
          <w:rPr>
            <w:rFonts w:asciiTheme="majorHAnsi" w:hAnsiTheme="majorHAnsi" w:cstheme="majorHAnsi"/>
            <w:sz w:val="22"/>
            <w:szCs w:val="22"/>
            <w:rPrChange w:id="18" w:author="Higgins, Peter" w:date="2021-04-06T14:44:00Z">
              <w:rPr>
                <w:rFonts w:asciiTheme="majorHAnsi" w:hAnsiTheme="majorHAnsi" w:cstheme="majorHAnsi"/>
                <w:sz w:val="22"/>
                <w:szCs w:val="22"/>
                <w:u w:val="single"/>
              </w:rPr>
            </w:rPrChange>
          </w:rPr>
          <w:t>none relevant to this manuscript</w:t>
        </w:r>
      </w:ins>
    </w:p>
    <w:p w14:paraId="72346E50" w14:textId="77777777" w:rsidR="00E205E1" w:rsidRDefault="00E205E1" w:rsidP="00AA5153">
      <w:pPr>
        <w:rPr>
          <w:ins w:id="19" w:author="Higgins, Peter" w:date="2021-04-06T14:44:00Z"/>
          <w:rFonts w:asciiTheme="majorHAnsi" w:hAnsiTheme="majorHAnsi" w:cstheme="majorHAnsi"/>
          <w:sz w:val="22"/>
          <w:szCs w:val="22"/>
          <w:u w:val="single"/>
        </w:rPr>
      </w:pPr>
    </w:p>
    <w:p w14:paraId="591916C0" w14:textId="5C6707A2" w:rsidR="00AA5153" w:rsidRPr="00DD77B5" w:rsidDel="00E205E1" w:rsidRDefault="00AA5153" w:rsidP="00AA5153">
      <w:pPr>
        <w:pStyle w:val="ListParagraph"/>
        <w:numPr>
          <w:ilvl w:val="0"/>
          <w:numId w:val="4"/>
        </w:numPr>
        <w:rPr>
          <w:del w:id="20" w:author="Higgins, Peter" w:date="2021-04-06T14:44:00Z"/>
          <w:rFonts w:asciiTheme="majorHAnsi" w:hAnsiTheme="majorHAnsi" w:cstheme="majorHAnsi"/>
          <w:sz w:val="22"/>
          <w:szCs w:val="22"/>
        </w:rPr>
      </w:pPr>
      <w:del w:id="21" w:author="Higgins, Peter" w:date="2021-04-06T14:44:00Z">
        <w:r w:rsidRPr="00DD77B5" w:rsidDel="00E205E1">
          <w:rPr>
            <w:rFonts w:asciiTheme="majorHAnsi" w:hAnsiTheme="majorHAnsi" w:cstheme="majorHAnsi"/>
            <w:sz w:val="22"/>
            <w:szCs w:val="22"/>
          </w:rPr>
          <w:delText>sources of support that require acknowledgment.</w:delText>
        </w:r>
      </w:del>
    </w:p>
    <w:p w14:paraId="05D57B39" w14:textId="531F9831" w:rsidR="00CB19E0" w:rsidRPr="00DD77B5" w:rsidDel="00E205E1" w:rsidRDefault="00AA5153" w:rsidP="008D7E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textAlignment w:val="baseline"/>
        <w:rPr>
          <w:del w:id="22" w:author="Higgins, Peter" w:date="2021-04-06T14:44:00Z"/>
          <w:rFonts w:asciiTheme="majorHAnsi" w:eastAsia="Times New Roman" w:hAnsiTheme="majorHAnsi" w:cstheme="majorHAnsi"/>
          <w:sz w:val="22"/>
          <w:szCs w:val="22"/>
        </w:rPr>
      </w:pPr>
      <w:del w:id="23" w:author="Higgins, Peter" w:date="2021-04-06T14:44:00Z">
        <w:r w:rsidRPr="00DD77B5" w:rsidDel="00E205E1">
          <w:rPr>
            <w:rFonts w:ascii="Times New Roman" w:eastAsia="Times New Roman" w:hAnsi="Times New Roman" w:cs="Times New Roman"/>
            <w:sz w:val="23"/>
            <w:szCs w:val="23"/>
          </w:rPr>
          <w:delText>disclosure of funding received for this work from any of the following organizations: National Institutes of Health (NIH); Wellcome Trust; Howard Hughes Medical Institute (HHMI); and others.</w:delText>
        </w:r>
      </w:del>
    </w:p>
    <w:p w14:paraId="73B884E2" w14:textId="08CECB7D" w:rsidR="009327B5" w:rsidRPr="00DD77B5" w:rsidRDefault="009327B5" w:rsidP="00E205E1">
      <w:pPr>
        <w:rPr>
          <w:rFonts w:asciiTheme="majorHAnsi" w:eastAsia="Times New Roman" w:hAnsiTheme="majorHAnsi" w:cstheme="majorHAnsi"/>
          <w:sz w:val="22"/>
          <w:szCs w:val="22"/>
        </w:rPr>
        <w:pPrChange w:id="24" w:author="Higgins, Peter" w:date="2021-04-06T14:44:00Z">
          <w:pPr>
            <w:shd w:val="clear" w:color="auto" w:fill="FFFFFF"/>
            <w:textAlignment w:val="baseline"/>
          </w:pPr>
        </w:pPrChange>
      </w:pPr>
    </w:p>
    <w:p w14:paraId="006137C8" w14:textId="3C9F0868" w:rsidR="009327B5" w:rsidRPr="00DD77B5" w:rsidRDefault="00A90E62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  <w:r w:rsidRPr="00DD77B5">
        <w:rPr>
          <w:rFonts w:asciiTheme="majorHAnsi" w:eastAsia="Times New Roman" w:hAnsiTheme="majorHAnsi" w:cstheme="majorHAnsi"/>
          <w:b/>
          <w:sz w:val="22"/>
          <w:szCs w:val="22"/>
        </w:rPr>
        <w:t xml:space="preserve">Brief Summary: </w:t>
      </w:r>
      <w:r w:rsidRPr="00DD77B5">
        <w:rPr>
          <w:rFonts w:asciiTheme="majorHAnsi" w:eastAsia="Times New Roman" w:hAnsiTheme="majorHAnsi" w:cstheme="majorHAnsi"/>
          <w:sz w:val="22"/>
          <w:szCs w:val="22"/>
        </w:rPr>
        <w:t xml:space="preserve">Ustekinumab was approved for autoimmune skin disease prior to </w:t>
      </w:r>
      <w:r w:rsidR="00017B70">
        <w:rPr>
          <w:rFonts w:asciiTheme="majorHAnsi" w:eastAsia="Times New Roman" w:hAnsiTheme="majorHAnsi" w:cstheme="majorHAnsi"/>
          <w:sz w:val="22"/>
          <w:szCs w:val="22"/>
        </w:rPr>
        <w:t xml:space="preserve">being approved for </w:t>
      </w:r>
      <w:r w:rsidRPr="00DD77B5">
        <w:rPr>
          <w:rFonts w:asciiTheme="majorHAnsi" w:eastAsia="Times New Roman" w:hAnsiTheme="majorHAnsi" w:cstheme="majorHAnsi"/>
          <w:sz w:val="22"/>
          <w:szCs w:val="22"/>
        </w:rPr>
        <w:t xml:space="preserve">IBD; </w:t>
      </w:r>
      <w:r w:rsidR="0078027B" w:rsidRPr="00DD77B5">
        <w:rPr>
          <w:rFonts w:asciiTheme="majorHAnsi" w:eastAsia="Times New Roman" w:hAnsiTheme="majorHAnsi" w:cstheme="majorHAnsi"/>
          <w:sz w:val="22"/>
          <w:szCs w:val="22"/>
        </w:rPr>
        <w:t xml:space="preserve">this retrospective </w:t>
      </w:r>
      <w:r w:rsidR="001F567F" w:rsidRPr="00756260">
        <w:rPr>
          <w:rFonts w:asciiTheme="majorHAnsi" w:hAnsiTheme="majorHAnsi" w:cstheme="majorHAnsi"/>
          <w:sz w:val="22"/>
          <w:szCs w:val="22"/>
        </w:rPr>
        <w:t>case-control</w:t>
      </w:r>
      <w:del w:id="25" w:author="Higgins, Peter" w:date="2021-04-06T14:44:00Z">
        <w:r w:rsidR="001F567F" w:rsidRPr="00756260" w:rsidDel="00E205E1">
          <w:rPr>
            <w:rFonts w:asciiTheme="majorHAnsi" w:hAnsiTheme="majorHAnsi" w:cstheme="majorHAnsi"/>
            <w:sz w:val="22"/>
            <w:szCs w:val="22"/>
          </w:rPr>
          <w:delText>led</w:delText>
        </w:r>
      </w:del>
      <w:r w:rsidR="001F567F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78027B" w:rsidRPr="00DD77B5">
        <w:rPr>
          <w:rFonts w:asciiTheme="majorHAnsi" w:eastAsia="Times New Roman" w:hAnsiTheme="majorHAnsi" w:cstheme="majorHAnsi"/>
          <w:sz w:val="22"/>
          <w:szCs w:val="22"/>
        </w:rPr>
        <w:t xml:space="preserve">study </w:t>
      </w:r>
      <w:del w:id="26" w:author="Higgins, Peter" w:date="2021-04-06T14:44:00Z">
        <w:r w:rsidR="0078027B" w:rsidRPr="00DD77B5" w:rsidDel="00E205E1">
          <w:rPr>
            <w:rFonts w:asciiTheme="majorHAnsi" w:eastAsia="Times New Roman" w:hAnsiTheme="majorHAnsi" w:cstheme="majorHAnsi"/>
            <w:sz w:val="22"/>
            <w:szCs w:val="22"/>
          </w:rPr>
          <w:delText xml:space="preserve">showed </w:delText>
        </w:r>
      </w:del>
      <w:ins w:id="27" w:author="Higgins, Peter" w:date="2021-04-06T14:44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>in patients with Crohn’s disease demonstrates an association between</w:t>
        </w:r>
        <w:r w:rsidR="00E205E1" w:rsidRPr="00DD77B5">
          <w:rPr>
            <w:rFonts w:asciiTheme="majorHAnsi" w:eastAsia="Times New Roman" w:hAnsiTheme="majorHAnsi" w:cstheme="majorHAnsi"/>
            <w:sz w:val="22"/>
            <w:szCs w:val="22"/>
          </w:rPr>
          <w:t xml:space="preserve"> </w:t>
        </w:r>
      </w:ins>
      <w:del w:id="28" w:author="Higgins, Peter" w:date="2021-04-06T14:44:00Z">
        <w:r w:rsidR="0078027B" w:rsidRPr="00DD77B5" w:rsidDel="00E205E1">
          <w:rPr>
            <w:rFonts w:asciiTheme="majorHAnsi" w:eastAsia="Times New Roman" w:hAnsiTheme="majorHAnsi" w:cstheme="majorHAnsi"/>
            <w:sz w:val="22"/>
            <w:szCs w:val="22"/>
          </w:rPr>
          <w:delText xml:space="preserve">that </w:delText>
        </w:r>
        <w:r w:rsidRPr="00DD77B5" w:rsidDel="00E205E1">
          <w:rPr>
            <w:rFonts w:asciiTheme="majorHAnsi" w:eastAsia="Times New Roman" w:hAnsiTheme="majorHAnsi" w:cstheme="majorHAnsi"/>
            <w:sz w:val="22"/>
            <w:szCs w:val="22"/>
          </w:rPr>
          <w:delText xml:space="preserve">patients with Crohn’s and </w:delText>
        </w:r>
      </w:del>
      <w:r w:rsidRPr="00DD77B5">
        <w:rPr>
          <w:rFonts w:asciiTheme="majorHAnsi" w:eastAsia="Times New Roman" w:hAnsiTheme="majorHAnsi" w:cstheme="majorHAnsi"/>
          <w:sz w:val="22"/>
          <w:szCs w:val="22"/>
        </w:rPr>
        <w:t xml:space="preserve">concurrent </w:t>
      </w:r>
      <w:ins w:id="29" w:author="Higgins, Peter" w:date="2021-04-06T14:44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 xml:space="preserve">autoimmune </w:t>
        </w:r>
      </w:ins>
      <w:r w:rsidRPr="00DD77B5">
        <w:rPr>
          <w:rFonts w:asciiTheme="majorHAnsi" w:eastAsia="Times New Roman" w:hAnsiTheme="majorHAnsi" w:cstheme="majorHAnsi"/>
          <w:sz w:val="22"/>
          <w:szCs w:val="22"/>
        </w:rPr>
        <w:t xml:space="preserve">skin disease </w:t>
      </w:r>
      <w:del w:id="30" w:author="Higgins, Peter" w:date="2021-04-06T14:45:00Z">
        <w:r w:rsidR="00DD77B5" w:rsidDel="00E205E1">
          <w:rPr>
            <w:rFonts w:asciiTheme="majorHAnsi" w:eastAsia="Times New Roman" w:hAnsiTheme="majorHAnsi" w:cstheme="majorHAnsi"/>
            <w:sz w:val="22"/>
            <w:szCs w:val="22"/>
          </w:rPr>
          <w:delText>demonstrate a</w:delText>
        </w:r>
      </w:del>
      <w:ins w:id="31" w:author="Higgins, Peter" w:date="2021-04-06T14:45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>and a</w:t>
        </w:r>
      </w:ins>
      <w:r w:rsidR="00DD77B5">
        <w:rPr>
          <w:rFonts w:asciiTheme="majorHAnsi" w:eastAsia="Times New Roman" w:hAnsiTheme="majorHAnsi" w:cstheme="majorHAnsi"/>
          <w:sz w:val="22"/>
          <w:szCs w:val="22"/>
        </w:rPr>
        <w:t xml:space="preserve"> more robust clinical response to </w:t>
      </w:r>
      <w:proofErr w:type="spellStart"/>
      <w:r w:rsidRPr="00DD77B5">
        <w:rPr>
          <w:rFonts w:asciiTheme="majorHAnsi" w:eastAsia="Times New Roman" w:hAnsiTheme="majorHAnsi" w:cstheme="majorHAnsi"/>
          <w:sz w:val="22"/>
          <w:szCs w:val="22"/>
        </w:rPr>
        <w:t>ustekinumab</w:t>
      </w:r>
      <w:proofErr w:type="spellEnd"/>
      <w:del w:id="32" w:author="Higgins, Peter" w:date="2021-04-06T14:45:00Z">
        <w:r w:rsidRPr="00DD77B5" w:rsidDel="00E205E1">
          <w:rPr>
            <w:rFonts w:asciiTheme="majorHAnsi" w:eastAsia="Times New Roman" w:hAnsiTheme="majorHAnsi" w:cstheme="majorHAnsi"/>
            <w:sz w:val="22"/>
            <w:szCs w:val="22"/>
          </w:rPr>
          <w:delText xml:space="preserve"> than </w:delText>
        </w:r>
        <w:r w:rsidR="00017B70" w:rsidDel="00E205E1">
          <w:rPr>
            <w:rFonts w:asciiTheme="majorHAnsi" w:eastAsia="Times New Roman" w:hAnsiTheme="majorHAnsi" w:cstheme="majorHAnsi"/>
            <w:sz w:val="22"/>
            <w:szCs w:val="22"/>
          </w:rPr>
          <w:delText xml:space="preserve">Crohn’s </w:delText>
        </w:r>
        <w:r w:rsidR="0078027B" w:rsidRPr="00DD77B5" w:rsidDel="00E205E1">
          <w:rPr>
            <w:rFonts w:asciiTheme="majorHAnsi" w:eastAsia="Times New Roman" w:hAnsiTheme="majorHAnsi" w:cstheme="majorHAnsi"/>
            <w:sz w:val="22"/>
            <w:szCs w:val="22"/>
          </w:rPr>
          <w:delText>patients</w:delText>
        </w:r>
        <w:r w:rsidRPr="00DD77B5" w:rsidDel="00E205E1">
          <w:rPr>
            <w:rFonts w:asciiTheme="majorHAnsi" w:eastAsia="Times New Roman" w:hAnsiTheme="majorHAnsi" w:cstheme="majorHAnsi"/>
            <w:sz w:val="22"/>
            <w:szCs w:val="22"/>
          </w:rPr>
          <w:delText xml:space="preserve"> without skin disease. </w:delText>
        </w:r>
      </w:del>
      <w:ins w:id="33" w:author="Higgins, Peter" w:date="2021-04-06T14:45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>.</w:t>
        </w:r>
      </w:ins>
    </w:p>
    <w:p w14:paraId="68ADC4AC" w14:textId="6D5EE22F" w:rsidR="009327B5" w:rsidRDefault="009327B5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68F96D7F" w14:textId="43EAA263" w:rsidR="009327B5" w:rsidRDefault="009327B5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1B649678" w14:textId="7CED3FA6" w:rsidR="009327B5" w:rsidRDefault="009327B5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34AFBD24" w14:textId="54F7CF0A" w:rsidR="009327B5" w:rsidRDefault="009327B5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41CE9EFB" w14:textId="2EB5CFB0" w:rsidR="009327B5" w:rsidRDefault="009327B5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0FED57E0" w14:textId="6F5B644B" w:rsidR="009327B5" w:rsidRDefault="009327B5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20238E74" w14:textId="77777777" w:rsidR="007573A9" w:rsidRDefault="007573A9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7D49789F" w14:textId="06A56AEB" w:rsidR="009327B5" w:rsidRDefault="009327B5" w:rsidP="00CB19E0">
      <w:pPr>
        <w:shd w:val="clear" w:color="auto" w:fill="FFFFFF"/>
        <w:textAlignment w:val="baseline"/>
        <w:rPr>
          <w:rFonts w:asciiTheme="majorHAnsi" w:eastAsia="Times New Roman" w:hAnsiTheme="majorHAnsi" w:cstheme="majorHAnsi"/>
          <w:color w:val="2A2A2A"/>
          <w:sz w:val="22"/>
          <w:szCs w:val="22"/>
        </w:rPr>
      </w:pPr>
    </w:p>
    <w:p w14:paraId="24653B35" w14:textId="77777777" w:rsidR="00E205E1" w:rsidRDefault="00E205E1">
      <w:pPr>
        <w:rPr>
          <w:ins w:id="34" w:author="Higgins, Peter" w:date="2021-04-06T14:45:00Z"/>
          <w:rFonts w:asciiTheme="majorHAnsi" w:eastAsia="Times New Roman" w:hAnsiTheme="majorHAnsi" w:cstheme="majorHAnsi"/>
          <w:b/>
          <w:sz w:val="22"/>
          <w:szCs w:val="22"/>
          <w:u w:val="single"/>
        </w:rPr>
      </w:pPr>
      <w:ins w:id="35" w:author="Higgins, Peter" w:date="2021-04-06T14:45:00Z">
        <w:r>
          <w:rPr>
            <w:rFonts w:asciiTheme="majorHAnsi" w:eastAsia="Times New Roman" w:hAnsiTheme="majorHAnsi" w:cstheme="majorHAnsi"/>
            <w:b/>
            <w:sz w:val="22"/>
            <w:szCs w:val="22"/>
            <w:u w:val="single"/>
          </w:rPr>
          <w:br w:type="page"/>
        </w:r>
      </w:ins>
    </w:p>
    <w:p w14:paraId="2C00A2DB" w14:textId="3C12481C" w:rsidR="000E1826" w:rsidRDefault="000E1826" w:rsidP="00CB19E0">
      <w:pPr>
        <w:shd w:val="clear" w:color="auto" w:fill="FFFFFF"/>
        <w:rPr>
          <w:rFonts w:asciiTheme="majorHAnsi" w:eastAsia="Times New Roman" w:hAnsiTheme="majorHAnsi" w:cstheme="majorHAnsi"/>
          <w:b/>
          <w:sz w:val="22"/>
          <w:szCs w:val="22"/>
          <w:u w:val="single"/>
        </w:rPr>
      </w:pPr>
      <w:r w:rsidRPr="00756260">
        <w:rPr>
          <w:rFonts w:asciiTheme="majorHAnsi" w:eastAsia="Times New Roman" w:hAnsiTheme="majorHAnsi" w:cstheme="majorHAnsi"/>
          <w:b/>
          <w:sz w:val="22"/>
          <w:szCs w:val="22"/>
          <w:u w:val="single"/>
        </w:rPr>
        <w:lastRenderedPageBreak/>
        <w:t xml:space="preserve">Abstract </w:t>
      </w:r>
    </w:p>
    <w:p w14:paraId="5CF2FB69" w14:textId="77777777" w:rsidR="007573A9" w:rsidRPr="00756260" w:rsidRDefault="007573A9" w:rsidP="00CB19E0">
      <w:pPr>
        <w:shd w:val="clear" w:color="auto" w:fill="FFFFFF"/>
        <w:rPr>
          <w:rFonts w:asciiTheme="majorHAnsi" w:eastAsia="Times New Roman" w:hAnsiTheme="majorHAnsi" w:cstheme="majorHAnsi"/>
          <w:b/>
          <w:color w:val="FF0000"/>
          <w:sz w:val="22"/>
          <w:szCs w:val="22"/>
          <w:u w:val="single"/>
        </w:rPr>
      </w:pPr>
    </w:p>
    <w:p w14:paraId="3624ACB8" w14:textId="60F825DD" w:rsidR="00692324" w:rsidRDefault="000E1826" w:rsidP="00CB19E0">
      <w:pPr>
        <w:rPr>
          <w:ins w:id="36" w:author="Higgins, Peter" w:date="2021-03-13T13:57:00Z"/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 xml:space="preserve">Background: Approximately 33% of </w:t>
      </w:r>
      <w:r w:rsidR="00ED3D0D" w:rsidRPr="00756260">
        <w:rPr>
          <w:rFonts w:asciiTheme="majorHAnsi" w:hAnsiTheme="majorHAnsi" w:cstheme="majorHAnsi"/>
          <w:sz w:val="22"/>
          <w:szCs w:val="22"/>
        </w:rPr>
        <w:t>Crohn’s disease (CD)</w:t>
      </w:r>
      <w:r w:rsidR="00ED3D0D">
        <w:rPr>
          <w:rFonts w:asciiTheme="majorHAnsi" w:hAnsiTheme="majorHAnsi" w:cstheme="majorHAnsi"/>
          <w:sz w:val="22"/>
          <w:szCs w:val="22"/>
        </w:rPr>
        <w:t xml:space="preserve"> patients have associated </w:t>
      </w:r>
      <w:r w:rsidRPr="00756260">
        <w:rPr>
          <w:rFonts w:asciiTheme="majorHAnsi" w:hAnsiTheme="majorHAnsi" w:cstheme="majorHAnsi"/>
          <w:sz w:val="22"/>
          <w:szCs w:val="22"/>
        </w:rPr>
        <w:t>autoimmune skin disease. The path</w:t>
      </w:r>
      <w:r w:rsidR="00F0538F">
        <w:rPr>
          <w:rFonts w:asciiTheme="majorHAnsi" w:hAnsiTheme="majorHAnsi" w:cstheme="majorHAnsi"/>
          <w:sz w:val="22"/>
          <w:szCs w:val="22"/>
        </w:rPr>
        <w:t xml:space="preserve">ophysiology of the latter </w:t>
      </w:r>
      <w:del w:id="37" w:author="Higgins, Peter" w:date="2021-03-13T13:58:00Z">
        <w:r w:rsidR="001E5CA8" w:rsidDel="00DB395B">
          <w:rPr>
            <w:rFonts w:asciiTheme="majorHAnsi" w:hAnsiTheme="majorHAnsi" w:cstheme="majorHAnsi"/>
            <w:sz w:val="22"/>
            <w:szCs w:val="22"/>
          </w:rPr>
          <w:delText>relies</w:delText>
        </w:r>
        <w:r w:rsidR="00F0538F" w:rsidDel="00DB395B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ins w:id="38" w:author="Higgins, Peter" w:date="2021-03-13T13:58:00Z">
        <w:r w:rsidR="00DB395B">
          <w:rPr>
            <w:rFonts w:asciiTheme="majorHAnsi" w:hAnsiTheme="majorHAnsi" w:cstheme="majorHAnsi"/>
            <w:sz w:val="22"/>
            <w:szCs w:val="22"/>
          </w:rPr>
          <w:t xml:space="preserve">frequently involves </w:t>
        </w:r>
      </w:ins>
      <w:del w:id="39" w:author="Higgins, Peter" w:date="2021-03-13T13:58:00Z">
        <w:r w:rsidR="00F0538F" w:rsidDel="00DB395B">
          <w:rPr>
            <w:rFonts w:asciiTheme="majorHAnsi" w:hAnsiTheme="majorHAnsi" w:cstheme="majorHAnsi"/>
            <w:sz w:val="22"/>
            <w:szCs w:val="22"/>
          </w:rPr>
          <w:delText>on</w:delText>
        </w:r>
        <w:r w:rsidRPr="00756260" w:rsidDel="00DB395B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r w:rsidR="001E5CA8">
        <w:rPr>
          <w:rFonts w:asciiTheme="majorHAnsi" w:hAnsiTheme="majorHAnsi" w:cstheme="majorHAnsi"/>
          <w:sz w:val="22"/>
          <w:szCs w:val="22"/>
        </w:rPr>
        <w:t>IL-12/</w:t>
      </w:r>
      <w:r w:rsidRPr="00F0538F">
        <w:rPr>
          <w:rFonts w:asciiTheme="majorHAnsi" w:hAnsiTheme="majorHAnsi" w:cstheme="majorHAnsi"/>
          <w:sz w:val="22"/>
          <w:szCs w:val="22"/>
        </w:rPr>
        <w:t>IL-23</w:t>
      </w:r>
      <w:r w:rsidRPr="00756260">
        <w:rPr>
          <w:rFonts w:asciiTheme="majorHAnsi" w:hAnsiTheme="majorHAnsi" w:cstheme="majorHAnsi"/>
          <w:sz w:val="22"/>
          <w:szCs w:val="22"/>
        </w:rPr>
        <w:t xml:space="preserve"> signaling pathways that may also play a role in gut inflammation. Even though </w:t>
      </w:r>
      <w:proofErr w:type="spellStart"/>
      <w:r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Pr="00A01417">
        <w:rPr>
          <w:rFonts w:asciiTheme="majorHAnsi" w:hAnsiTheme="majorHAnsi" w:cstheme="majorHAnsi"/>
          <w:sz w:val="22"/>
          <w:szCs w:val="22"/>
        </w:rPr>
        <w:t>is an anti-IL</w:t>
      </w:r>
      <w:r w:rsidR="00EE2D92" w:rsidRPr="00A01417">
        <w:rPr>
          <w:rFonts w:asciiTheme="majorHAnsi" w:hAnsiTheme="majorHAnsi" w:cstheme="majorHAnsi"/>
          <w:sz w:val="22"/>
          <w:szCs w:val="22"/>
        </w:rPr>
        <w:t>-</w:t>
      </w:r>
      <w:ins w:id="40" w:author="Higgins, Peter" w:date="2021-03-13T13:58:00Z">
        <w:r w:rsidR="00DB395B">
          <w:rPr>
            <w:rFonts w:asciiTheme="majorHAnsi" w:hAnsiTheme="majorHAnsi" w:cstheme="majorHAnsi"/>
            <w:sz w:val="22"/>
            <w:szCs w:val="22"/>
          </w:rPr>
          <w:t>12/</w:t>
        </w:r>
      </w:ins>
      <w:r w:rsidRPr="00A01417">
        <w:rPr>
          <w:rFonts w:asciiTheme="majorHAnsi" w:hAnsiTheme="majorHAnsi" w:cstheme="majorHAnsi"/>
          <w:sz w:val="22"/>
          <w:szCs w:val="22"/>
        </w:rPr>
        <w:t xml:space="preserve">23 </w:t>
      </w:r>
      <w:del w:id="41" w:author="Higgins, Peter" w:date="2021-03-13T13:58:00Z">
        <w:r w:rsidRPr="00756260" w:rsidDel="00DB395B">
          <w:rPr>
            <w:rFonts w:asciiTheme="majorHAnsi" w:hAnsiTheme="majorHAnsi" w:cstheme="majorHAnsi"/>
            <w:sz w:val="22"/>
            <w:szCs w:val="22"/>
          </w:rPr>
          <w:delText xml:space="preserve">drug </w:delText>
        </w:r>
      </w:del>
      <w:ins w:id="42" w:author="Higgins, Peter" w:date="2021-03-13T13:58:00Z">
        <w:r w:rsidR="00DB395B">
          <w:rPr>
            <w:rFonts w:asciiTheme="majorHAnsi" w:hAnsiTheme="majorHAnsi" w:cstheme="majorHAnsi"/>
            <w:sz w:val="22"/>
            <w:szCs w:val="22"/>
          </w:rPr>
          <w:t>biologic that is</w:t>
        </w:r>
        <w:r w:rsidR="00DB395B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Pr="00756260">
        <w:rPr>
          <w:rFonts w:asciiTheme="majorHAnsi" w:hAnsiTheme="majorHAnsi" w:cstheme="majorHAnsi"/>
          <w:sz w:val="22"/>
          <w:szCs w:val="22"/>
        </w:rPr>
        <w:t>FDA</w:t>
      </w:r>
      <w:ins w:id="43" w:author="Higgins, Peter" w:date="2021-03-13T13:58:00Z">
        <w:r w:rsidR="00DB395B">
          <w:rPr>
            <w:rFonts w:asciiTheme="majorHAnsi" w:hAnsiTheme="majorHAnsi" w:cstheme="majorHAnsi"/>
            <w:sz w:val="22"/>
            <w:szCs w:val="22"/>
          </w:rPr>
          <w:t>-</w:t>
        </w:r>
      </w:ins>
      <w:del w:id="44" w:author="Higgins, Peter" w:date="2021-03-13T13:58:00Z">
        <w:r w:rsidRPr="00756260" w:rsidDel="00DB395B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r w:rsidRPr="00756260">
        <w:rPr>
          <w:rFonts w:asciiTheme="majorHAnsi" w:hAnsiTheme="majorHAnsi" w:cstheme="majorHAnsi"/>
          <w:sz w:val="22"/>
          <w:szCs w:val="22"/>
        </w:rPr>
        <w:t>approved for psoriasis (2008), CD (2016), and ulcerative colitis (2019</w:t>
      </w:r>
      <w:r w:rsidR="003569D3">
        <w:rPr>
          <w:rFonts w:asciiTheme="majorHAnsi" w:hAnsiTheme="majorHAnsi" w:cstheme="majorHAnsi"/>
          <w:sz w:val="22"/>
          <w:szCs w:val="22"/>
        </w:rPr>
        <w:t xml:space="preserve">), its relative efficacy has never been studied in </w:t>
      </w:r>
      <w:r w:rsidRPr="00756260">
        <w:rPr>
          <w:rFonts w:asciiTheme="majorHAnsi" w:hAnsiTheme="majorHAnsi" w:cstheme="majorHAnsi"/>
          <w:sz w:val="22"/>
          <w:szCs w:val="22"/>
        </w:rPr>
        <w:t>CD with</w:t>
      </w:r>
      <w:ins w:id="45" w:author="Higgins, Peter" w:date="2021-04-06T14:45:00Z">
        <w:r w:rsidR="00E205E1">
          <w:rPr>
            <w:rFonts w:asciiTheme="majorHAnsi" w:hAnsiTheme="majorHAnsi" w:cstheme="majorHAnsi"/>
            <w:sz w:val="22"/>
            <w:szCs w:val="22"/>
          </w:rPr>
          <w:t xml:space="preserve"> vs. without</w:t>
        </w:r>
      </w:ins>
      <w:r w:rsidRPr="00756260">
        <w:rPr>
          <w:rFonts w:asciiTheme="majorHAnsi" w:hAnsiTheme="majorHAnsi" w:cstheme="majorHAnsi"/>
          <w:sz w:val="22"/>
          <w:szCs w:val="22"/>
        </w:rPr>
        <w:t xml:space="preserve"> skin manifestations. </w:t>
      </w:r>
    </w:p>
    <w:p w14:paraId="6420C22C" w14:textId="77777777" w:rsidR="00692324" w:rsidRDefault="00692324" w:rsidP="00CB19E0">
      <w:pPr>
        <w:rPr>
          <w:ins w:id="46" w:author="Higgins, Peter" w:date="2021-03-13T13:57:00Z"/>
          <w:rFonts w:asciiTheme="majorHAnsi" w:hAnsiTheme="majorHAnsi" w:cstheme="majorHAnsi"/>
          <w:sz w:val="22"/>
          <w:szCs w:val="22"/>
        </w:rPr>
      </w:pPr>
    </w:p>
    <w:p w14:paraId="639AD9C8" w14:textId="2AD16F0C" w:rsidR="00692324" w:rsidRDefault="000E1826" w:rsidP="00CB19E0">
      <w:pPr>
        <w:rPr>
          <w:ins w:id="47" w:author="Higgins, Peter" w:date="2021-03-13T13:57:00Z"/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>Methods: This i</w:t>
      </w:r>
      <w:r w:rsidR="0079078F">
        <w:rPr>
          <w:rFonts w:asciiTheme="majorHAnsi" w:hAnsiTheme="majorHAnsi" w:cstheme="majorHAnsi"/>
          <w:sz w:val="22"/>
          <w:szCs w:val="22"/>
        </w:rPr>
        <w:t xml:space="preserve">s a retrospective single-center </w:t>
      </w:r>
      <w:r w:rsidRPr="00756260">
        <w:rPr>
          <w:rFonts w:asciiTheme="majorHAnsi" w:hAnsiTheme="majorHAnsi" w:cstheme="majorHAnsi"/>
          <w:sz w:val="22"/>
          <w:szCs w:val="22"/>
        </w:rPr>
        <w:t>case-control</w:t>
      </w:r>
      <w:del w:id="48" w:author="Higgins, Peter" w:date="2021-03-13T13:58:00Z">
        <w:r w:rsidRPr="00756260" w:rsidDel="00DB395B">
          <w:rPr>
            <w:rFonts w:asciiTheme="majorHAnsi" w:hAnsiTheme="majorHAnsi" w:cstheme="majorHAnsi"/>
            <w:sz w:val="22"/>
            <w:szCs w:val="22"/>
          </w:rPr>
          <w:delText>led</w:delText>
        </w:r>
      </w:del>
      <w:r w:rsidRPr="00756260">
        <w:rPr>
          <w:rFonts w:asciiTheme="majorHAnsi" w:hAnsiTheme="majorHAnsi" w:cstheme="majorHAnsi"/>
          <w:sz w:val="22"/>
          <w:szCs w:val="22"/>
        </w:rPr>
        <w:t xml:space="preserve"> study </w:t>
      </w:r>
      <w:r w:rsidR="000A337C">
        <w:rPr>
          <w:rFonts w:asciiTheme="majorHAnsi" w:hAnsiTheme="majorHAnsi" w:cstheme="majorHAnsi"/>
          <w:sz w:val="22"/>
          <w:szCs w:val="22"/>
        </w:rPr>
        <w:t xml:space="preserve">comparing </w:t>
      </w:r>
      <w:r w:rsidRPr="00756260">
        <w:rPr>
          <w:rFonts w:asciiTheme="majorHAnsi" w:hAnsiTheme="majorHAnsi" w:cstheme="majorHAnsi"/>
          <w:sz w:val="22"/>
          <w:szCs w:val="22"/>
        </w:rPr>
        <w:t>markers of d</w:t>
      </w:r>
      <w:r w:rsidR="00375916">
        <w:rPr>
          <w:rFonts w:asciiTheme="majorHAnsi" w:hAnsiTheme="majorHAnsi" w:cstheme="majorHAnsi"/>
          <w:sz w:val="22"/>
          <w:szCs w:val="22"/>
        </w:rPr>
        <w:t>isease activity between patients with</w:t>
      </w:r>
      <w:r w:rsidR="000A337C">
        <w:rPr>
          <w:rFonts w:asciiTheme="majorHAnsi" w:hAnsiTheme="majorHAnsi" w:cstheme="majorHAnsi"/>
          <w:sz w:val="22"/>
          <w:szCs w:val="22"/>
        </w:rPr>
        <w:t xml:space="preserve"> CD and</w:t>
      </w:r>
      <w:r w:rsidRPr="00756260">
        <w:rPr>
          <w:rFonts w:asciiTheme="majorHAnsi" w:hAnsiTheme="majorHAnsi" w:cstheme="majorHAnsi"/>
          <w:sz w:val="22"/>
          <w:szCs w:val="22"/>
        </w:rPr>
        <w:t xml:space="preserve"> skin disease (SKIN) and </w:t>
      </w:r>
      <w:r w:rsidR="000A337C">
        <w:rPr>
          <w:rFonts w:asciiTheme="majorHAnsi" w:hAnsiTheme="majorHAnsi" w:cstheme="majorHAnsi"/>
          <w:sz w:val="22"/>
          <w:szCs w:val="22"/>
        </w:rPr>
        <w:t xml:space="preserve">CD </w:t>
      </w:r>
      <w:r w:rsidRPr="00756260">
        <w:rPr>
          <w:rFonts w:asciiTheme="majorHAnsi" w:hAnsiTheme="majorHAnsi" w:cstheme="majorHAnsi"/>
          <w:sz w:val="22"/>
          <w:szCs w:val="22"/>
        </w:rPr>
        <w:t>without cutaneous involvement (NOSKIN) from prior to drug initiation to the same markers</w:t>
      </w:r>
      <w:r w:rsidR="00AA147A">
        <w:rPr>
          <w:rFonts w:asciiTheme="majorHAnsi" w:hAnsiTheme="majorHAnsi" w:cstheme="majorHAnsi"/>
          <w:sz w:val="22"/>
          <w:szCs w:val="22"/>
        </w:rPr>
        <w:t xml:space="preserve"> </w:t>
      </w:r>
      <w:r w:rsidR="00B63DDF">
        <w:rPr>
          <w:rFonts w:asciiTheme="majorHAnsi" w:hAnsiTheme="majorHAnsi" w:cstheme="majorHAnsi"/>
          <w:sz w:val="22"/>
          <w:szCs w:val="22"/>
        </w:rPr>
        <w:t xml:space="preserve">after </w:t>
      </w:r>
      <w:del w:id="49" w:author="Higgins, Peter" w:date="2021-04-06T14:46:00Z">
        <w:r w:rsidR="00B63DDF" w:rsidDel="00E205E1">
          <w:rPr>
            <w:rFonts w:asciiTheme="majorHAnsi" w:hAnsiTheme="majorHAnsi" w:cstheme="majorHAnsi"/>
            <w:sz w:val="22"/>
            <w:szCs w:val="22"/>
          </w:rPr>
          <w:delText xml:space="preserve">about </w:delText>
        </w:r>
      </w:del>
      <w:r w:rsidR="00B63DDF">
        <w:rPr>
          <w:rFonts w:asciiTheme="majorHAnsi" w:hAnsiTheme="majorHAnsi" w:cstheme="majorHAnsi"/>
          <w:sz w:val="22"/>
          <w:szCs w:val="22"/>
        </w:rPr>
        <w:t>6 months of treatment</w:t>
      </w:r>
      <w:r w:rsidR="006A3C01">
        <w:rPr>
          <w:rFonts w:asciiTheme="majorHAnsi" w:hAnsiTheme="majorHAnsi" w:cstheme="majorHAnsi"/>
          <w:sz w:val="22"/>
          <w:szCs w:val="22"/>
        </w:rPr>
        <w:t xml:space="preserve">: fecal calprotectin (FCP), </w:t>
      </w:r>
      <w:r w:rsidRPr="00756260">
        <w:rPr>
          <w:rFonts w:asciiTheme="majorHAnsi" w:hAnsiTheme="majorHAnsi" w:cstheme="majorHAnsi"/>
          <w:sz w:val="22"/>
          <w:szCs w:val="22"/>
        </w:rPr>
        <w:t>C</w:t>
      </w:r>
      <w:r w:rsidR="00B3380F">
        <w:rPr>
          <w:rFonts w:asciiTheme="majorHAnsi" w:hAnsiTheme="majorHAnsi" w:cstheme="majorHAnsi"/>
          <w:sz w:val="22"/>
          <w:szCs w:val="22"/>
        </w:rPr>
        <w:t>-</w:t>
      </w:r>
      <w:r w:rsidRPr="00756260">
        <w:rPr>
          <w:rFonts w:asciiTheme="majorHAnsi" w:hAnsiTheme="majorHAnsi" w:cstheme="majorHAnsi"/>
          <w:sz w:val="22"/>
          <w:szCs w:val="22"/>
        </w:rPr>
        <w:t xml:space="preserve">reactive protein (CRP), </w:t>
      </w:r>
      <w:r w:rsidR="00B63DDF">
        <w:rPr>
          <w:rFonts w:asciiTheme="majorHAnsi" w:hAnsiTheme="majorHAnsi" w:cstheme="majorHAnsi"/>
          <w:sz w:val="22"/>
          <w:szCs w:val="22"/>
        </w:rPr>
        <w:t xml:space="preserve">and </w:t>
      </w:r>
      <w:del w:id="50" w:author="Higgins, Peter" w:date="2021-03-13T13:59:00Z">
        <w:r w:rsidR="00B63DDF" w:rsidDel="00DB395B">
          <w:rPr>
            <w:rFonts w:asciiTheme="majorHAnsi" w:hAnsiTheme="majorHAnsi" w:cstheme="majorHAnsi"/>
            <w:sz w:val="22"/>
            <w:szCs w:val="22"/>
          </w:rPr>
          <w:delText>two</w:delText>
        </w:r>
        <w:r w:rsidRPr="00756260" w:rsidDel="00DB395B">
          <w:rPr>
            <w:rFonts w:asciiTheme="majorHAnsi" w:hAnsiTheme="majorHAnsi" w:cstheme="majorHAnsi"/>
            <w:sz w:val="22"/>
            <w:szCs w:val="22"/>
          </w:rPr>
          <w:delText xml:space="preserve"> blinded observer </w:delText>
        </w:r>
      </w:del>
      <w:r w:rsidRPr="00756260">
        <w:rPr>
          <w:rFonts w:asciiTheme="majorHAnsi" w:hAnsiTheme="majorHAnsi" w:cstheme="majorHAnsi"/>
          <w:sz w:val="22"/>
          <w:szCs w:val="22"/>
        </w:rPr>
        <w:t xml:space="preserve">5-point Likert scoring of endoscopic, pathologic, </w:t>
      </w:r>
      <w:r w:rsidR="00AA147A">
        <w:rPr>
          <w:rFonts w:asciiTheme="majorHAnsi" w:hAnsiTheme="majorHAnsi" w:cstheme="majorHAnsi"/>
          <w:sz w:val="22"/>
          <w:szCs w:val="22"/>
        </w:rPr>
        <w:t>and imaging</w:t>
      </w:r>
      <w:r w:rsidRPr="00756260">
        <w:rPr>
          <w:rFonts w:asciiTheme="majorHAnsi" w:hAnsiTheme="majorHAnsi" w:cstheme="majorHAnsi"/>
          <w:sz w:val="22"/>
          <w:szCs w:val="22"/>
        </w:rPr>
        <w:t xml:space="preserve"> reports</w:t>
      </w:r>
      <w:ins w:id="51" w:author="Higgins, Peter" w:date="2021-03-13T13:59:00Z">
        <w:r w:rsidR="00DB395B">
          <w:rPr>
            <w:rFonts w:asciiTheme="majorHAnsi" w:hAnsiTheme="majorHAnsi" w:cstheme="majorHAnsi"/>
            <w:sz w:val="22"/>
            <w:szCs w:val="22"/>
          </w:rPr>
          <w:t xml:space="preserve"> by two blinded observers</w:t>
        </w:r>
      </w:ins>
      <w:r w:rsidRPr="00756260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59A62AB" w14:textId="77777777" w:rsidR="00692324" w:rsidRDefault="00692324" w:rsidP="00CB19E0">
      <w:pPr>
        <w:rPr>
          <w:ins w:id="52" w:author="Higgins, Peter" w:date="2021-03-13T13:57:00Z"/>
          <w:rFonts w:asciiTheme="majorHAnsi" w:hAnsiTheme="majorHAnsi" w:cstheme="majorHAnsi"/>
          <w:sz w:val="22"/>
          <w:szCs w:val="22"/>
        </w:rPr>
      </w:pPr>
    </w:p>
    <w:p w14:paraId="6A906E9C" w14:textId="18BD5851" w:rsidR="00692324" w:rsidRDefault="000E1826" w:rsidP="00CB19E0">
      <w:pPr>
        <w:rPr>
          <w:ins w:id="53" w:author="Higgins, Peter" w:date="2021-03-13T13:58:00Z"/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>Results:</w:t>
      </w:r>
      <w:r w:rsidR="00A84B0E">
        <w:rPr>
          <w:rFonts w:asciiTheme="majorHAnsi" w:hAnsiTheme="majorHAnsi" w:cstheme="majorHAnsi"/>
          <w:sz w:val="22"/>
          <w:szCs w:val="22"/>
        </w:rPr>
        <w:t xml:space="preserve"> </w:t>
      </w:r>
      <w:r w:rsidR="00E86918">
        <w:rPr>
          <w:rFonts w:asciiTheme="majorHAnsi" w:hAnsiTheme="majorHAnsi" w:cstheme="majorHAnsi"/>
          <w:sz w:val="22"/>
          <w:szCs w:val="22"/>
        </w:rPr>
        <w:t>M</w:t>
      </w:r>
      <w:r w:rsidR="00A84B0E">
        <w:rPr>
          <w:rFonts w:asciiTheme="majorHAnsi" w:hAnsiTheme="majorHAnsi" w:cstheme="majorHAnsi"/>
          <w:sz w:val="22"/>
          <w:szCs w:val="22"/>
        </w:rPr>
        <w:t xml:space="preserve">anual review of the </w:t>
      </w:r>
      <w:r w:rsidR="00A84B0E" w:rsidRPr="00756260">
        <w:rPr>
          <w:rFonts w:asciiTheme="majorHAnsi" w:hAnsiTheme="majorHAnsi" w:cstheme="majorHAnsi"/>
          <w:sz w:val="22"/>
          <w:szCs w:val="22"/>
        </w:rPr>
        <w:t>595</w:t>
      </w:r>
      <w:r w:rsidR="00A84B0E">
        <w:rPr>
          <w:rFonts w:asciiTheme="majorHAnsi" w:hAnsiTheme="majorHAnsi" w:cstheme="majorHAnsi"/>
          <w:sz w:val="22"/>
          <w:szCs w:val="22"/>
        </w:rPr>
        <w:t xml:space="preserve"> CD patients </w:t>
      </w:r>
      <w:del w:id="54" w:author="Higgins, Peter" w:date="2021-04-06T14:46:00Z">
        <w:r w:rsidR="00E86918" w:rsidDel="00E205E1">
          <w:rPr>
            <w:rFonts w:asciiTheme="majorHAnsi" w:hAnsiTheme="majorHAnsi" w:cstheme="majorHAnsi"/>
            <w:sz w:val="22"/>
            <w:szCs w:val="22"/>
          </w:rPr>
          <w:delText>listed</w:delText>
        </w:r>
        <w:r w:rsidR="004B198F" w:rsidDel="00E205E1">
          <w:rPr>
            <w:rFonts w:asciiTheme="majorHAnsi" w:hAnsiTheme="majorHAnsi" w:cstheme="majorHAnsi"/>
            <w:sz w:val="22"/>
            <w:szCs w:val="22"/>
          </w:rPr>
          <w:delText xml:space="preserve"> as </w:delText>
        </w:r>
      </w:del>
      <w:r w:rsidR="004B198F">
        <w:rPr>
          <w:rFonts w:asciiTheme="majorHAnsi" w:hAnsiTheme="majorHAnsi" w:cstheme="majorHAnsi"/>
          <w:sz w:val="22"/>
          <w:szCs w:val="22"/>
        </w:rPr>
        <w:t>receiving</w:t>
      </w:r>
      <w:r w:rsidR="00A84B0E" w:rsidRPr="0075626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84B0E"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A84B0E">
        <w:rPr>
          <w:rFonts w:asciiTheme="majorHAnsi" w:hAnsiTheme="majorHAnsi" w:cstheme="majorHAnsi"/>
          <w:sz w:val="22"/>
          <w:szCs w:val="22"/>
        </w:rPr>
        <w:t xml:space="preserve"> </w:t>
      </w:r>
      <w:r w:rsidR="003B0509">
        <w:rPr>
          <w:rFonts w:asciiTheme="majorHAnsi" w:hAnsiTheme="majorHAnsi" w:cstheme="majorHAnsi"/>
          <w:sz w:val="22"/>
          <w:szCs w:val="22"/>
        </w:rPr>
        <w:t>revealed 79 SKIN and 316</w:t>
      </w:r>
      <w:r w:rsidR="00A84B0E" w:rsidRPr="003B0509">
        <w:rPr>
          <w:rFonts w:asciiTheme="majorHAnsi" w:hAnsiTheme="majorHAnsi" w:cstheme="majorHAnsi"/>
          <w:sz w:val="22"/>
          <w:szCs w:val="22"/>
        </w:rPr>
        <w:t xml:space="preserve"> NOSKIN</w:t>
      </w:r>
      <w:r w:rsidR="00A84B0E">
        <w:rPr>
          <w:rFonts w:asciiTheme="majorHAnsi" w:hAnsiTheme="majorHAnsi" w:cstheme="majorHAnsi"/>
          <w:sz w:val="22"/>
          <w:szCs w:val="22"/>
        </w:rPr>
        <w:t xml:space="preserve"> patients</w:t>
      </w:r>
      <w:r w:rsidR="00E86918">
        <w:rPr>
          <w:rFonts w:asciiTheme="majorHAnsi" w:hAnsiTheme="majorHAnsi" w:cstheme="majorHAnsi"/>
          <w:sz w:val="22"/>
          <w:szCs w:val="22"/>
        </w:rPr>
        <w:t xml:space="preserve"> </w:t>
      </w:r>
      <w:del w:id="55" w:author="Higgins, Peter" w:date="2021-03-13T13:59:00Z">
        <w:r w:rsidR="00E86918" w:rsidDel="00DB395B">
          <w:rPr>
            <w:rFonts w:asciiTheme="majorHAnsi" w:hAnsiTheme="majorHAnsi" w:cstheme="majorHAnsi"/>
            <w:sz w:val="22"/>
            <w:szCs w:val="22"/>
          </w:rPr>
          <w:delText xml:space="preserve">with similar </w:delText>
        </w:r>
      </w:del>
      <w:ins w:id="56" w:author="Higgins, Peter" w:date="2021-03-13T13:59:00Z">
        <w:r w:rsidR="00DB395B">
          <w:rPr>
            <w:rFonts w:asciiTheme="majorHAnsi" w:hAnsiTheme="majorHAnsi" w:cstheme="majorHAnsi"/>
            <w:sz w:val="22"/>
            <w:szCs w:val="22"/>
          </w:rPr>
          <w:t xml:space="preserve">similar in </w:t>
        </w:r>
      </w:ins>
      <w:r w:rsidR="00514F50">
        <w:rPr>
          <w:rFonts w:asciiTheme="majorHAnsi" w:hAnsiTheme="majorHAnsi" w:cstheme="majorHAnsi"/>
          <w:sz w:val="22"/>
          <w:szCs w:val="22"/>
        </w:rPr>
        <w:t>age</w:t>
      </w:r>
      <w:del w:id="57" w:author="Higgins, Peter" w:date="2021-03-13T13:59:00Z">
        <w:r w:rsidR="002D1D62" w:rsidDel="00DB395B">
          <w:rPr>
            <w:rFonts w:asciiTheme="majorHAnsi" w:hAnsiTheme="majorHAnsi" w:cstheme="majorHAnsi"/>
            <w:sz w:val="22"/>
            <w:szCs w:val="22"/>
          </w:rPr>
          <w:delText>s</w:delText>
        </w:r>
      </w:del>
      <w:r w:rsidR="002D1D62">
        <w:rPr>
          <w:rFonts w:asciiTheme="majorHAnsi" w:hAnsiTheme="majorHAnsi" w:cstheme="majorHAnsi"/>
          <w:sz w:val="22"/>
          <w:szCs w:val="22"/>
        </w:rPr>
        <w:t>, gender</w:t>
      </w:r>
      <w:del w:id="58" w:author="Higgins, Peter" w:date="2021-03-13T13:59:00Z">
        <w:r w:rsidR="002D1D62" w:rsidDel="00DB395B">
          <w:rPr>
            <w:rFonts w:asciiTheme="majorHAnsi" w:hAnsiTheme="majorHAnsi" w:cstheme="majorHAnsi"/>
            <w:sz w:val="22"/>
            <w:szCs w:val="22"/>
          </w:rPr>
          <w:delText>s</w:delText>
        </w:r>
      </w:del>
      <w:r w:rsidR="002D1D62">
        <w:rPr>
          <w:rFonts w:asciiTheme="majorHAnsi" w:hAnsiTheme="majorHAnsi" w:cstheme="majorHAnsi"/>
          <w:sz w:val="22"/>
          <w:szCs w:val="22"/>
        </w:rPr>
        <w:t xml:space="preserve">, </w:t>
      </w:r>
      <w:del w:id="59" w:author="Higgins, Peter" w:date="2021-03-13T13:59:00Z">
        <w:r w:rsidR="00E86918" w:rsidDel="00DB395B">
          <w:rPr>
            <w:rFonts w:asciiTheme="majorHAnsi" w:hAnsiTheme="majorHAnsi" w:cstheme="majorHAnsi"/>
            <w:sz w:val="22"/>
            <w:szCs w:val="22"/>
          </w:rPr>
          <w:delText>ethnicities</w:delText>
        </w:r>
      </w:del>
      <w:ins w:id="60" w:author="Higgins, Peter" w:date="2021-03-13T13:59:00Z">
        <w:r w:rsidR="00DB395B">
          <w:rPr>
            <w:rFonts w:asciiTheme="majorHAnsi" w:hAnsiTheme="majorHAnsi" w:cstheme="majorHAnsi"/>
            <w:sz w:val="22"/>
            <w:szCs w:val="22"/>
          </w:rPr>
          <w:t>ethnicity</w:t>
        </w:r>
      </w:ins>
      <w:r w:rsidR="00514F50">
        <w:rPr>
          <w:rFonts w:asciiTheme="majorHAnsi" w:hAnsiTheme="majorHAnsi" w:cstheme="majorHAnsi"/>
          <w:sz w:val="22"/>
          <w:szCs w:val="22"/>
        </w:rPr>
        <w:t xml:space="preserve">, </w:t>
      </w:r>
      <w:r w:rsidR="00E86918">
        <w:rPr>
          <w:rFonts w:asciiTheme="majorHAnsi" w:hAnsiTheme="majorHAnsi" w:cstheme="majorHAnsi"/>
          <w:sz w:val="22"/>
          <w:szCs w:val="22"/>
        </w:rPr>
        <w:t xml:space="preserve">amount of </w:t>
      </w:r>
      <w:r w:rsidR="00514F50">
        <w:rPr>
          <w:rFonts w:asciiTheme="majorHAnsi" w:hAnsiTheme="majorHAnsi" w:cstheme="majorHAnsi"/>
          <w:sz w:val="22"/>
          <w:szCs w:val="22"/>
        </w:rPr>
        <w:t>tob</w:t>
      </w:r>
      <w:r w:rsidR="00E86918">
        <w:rPr>
          <w:rFonts w:asciiTheme="majorHAnsi" w:hAnsiTheme="majorHAnsi" w:cstheme="majorHAnsi"/>
          <w:sz w:val="22"/>
          <w:szCs w:val="22"/>
        </w:rPr>
        <w:t>acco use</w:t>
      </w:r>
      <w:ins w:id="61" w:author="Higgins, Peter" w:date="2021-03-13T14:00:00Z">
        <w:r w:rsidR="00DB395B">
          <w:rPr>
            <w:rFonts w:asciiTheme="majorHAnsi" w:hAnsiTheme="majorHAnsi" w:cstheme="majorHAnsi"/>
            <w:sz w:val="22"/>
            <w:szCs w:val="22"/>
          </w:rPr>
          <w:t>,</w:t>
        </w:r>
      </w:ins>
      <w:r w:rsidR="00514F50">
        <w:rPr>
          <w:rFonts w:asciiTheme="majorHAnsi" w:hAnsiTheme="majorHAnsi" w:cstheme="majorHAnsi"/>
          <w:sz w:val="22"/>
          <w:szCs w:val="22"/>
        </w:rPr>
        <w:t xml:space="preserve"> </w:t>
      </w:r>
      <w:r w:rsidR="003569D3">
        <w:rPr>
          <w:rFonts w:asciiTheme="majorHAnsi" w:hAnsiTheme="majorHAnsi" w:cstheme="majorHAnsi"/>
          <w:sz w:val="22"/>
          <w:szCs w:val="22"/>
        </w:rPr>
        <w:t>and steroid use</w:t>
      </w:r>
      <w:r w:rsidR="00514F50">
        <w:rPr>
          <w:rFonts w:asciiTheme="majorHAnsi" w:hAnsiTheme="majorHAnsi" w:cstheme="majorHAnsi"/>
          <w:sz w:val="22"/>
          <w:szCs w:val="22"/>
        </w:rPr>
        <w:t>.</w:t>
      </w:r>
      <w:r w:rsidR="00514F50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C46756">
        <w:rPr>
          <w:rFonts w:asciiTheme="majorHAnsi" w:hAnsiTheme="majorHAnsi" w:cstheme="majorHAnsi"/>
          <w:sz w:val="22"/>
          <w:szCs w:val="22"/>
        </w:rPr>
        <w:t xml:space="preserve">There </w:t>
      </w:r>
      <w:r w:rsidR="003569D3">
        <w:rPr>
          <w:rFonts w:asciiTheme="majorHAnsi" w:hAnsiTheme="majorHAnsi" w:cstheme="majorHAnsi"/>
          <w:sz w:val="22"/>
          <w:szCs w:val="22"/>
        </w:rPr>
        <w:t>were</w:t>
      </w:r>
      <w:r w:rsidR="00C46756">
        <w:rPr>
          <w:rFonts w:asciiTheme="majorHAnsi" w:hAnsiTheme="majorHAnsi" w:cstheme="majorHAnsi"/>
          <w:sz w:val="22"/>
          <w:szCs w:val="22"/>
        </w:rPr>
        <w:t xml:space="preserve"> statistically significan</w:t>
      </w:r>
      <w:ins w:id="62" w:author="Higgins, Peter" w:date="2021-04-06T14:46:00Z">
        <w:r w:rsidR="00E205E1">
          <w:rPr>
            <w:rFonts w:asciiTheme="majorHAnsi" w:hAnsiTheme="majorHAnsi" w:cstheme="majorHAnsi"/>
            <w:sz w:val="22"/>
            <w:szCs w:val="22"/>
          </w:rPr>
          <w:t xml:space="preserve">t </w:t>
        </w:r>
      </w:ins>
      <w:del w:id="63" w:author="Higgins, Peter" w:date="2021-04-06T14:46:00Z">
        <w:r w:rsidR="00C46756" w:rsidDel="00E205E1">
          <w:rPr>
            <w:rFonts w:asciiTheme="majorHAnsi" w:hAnsiTheme="majorHAnsi" w:cstheme="majorHAnsi"/>
            <w:sz w:val="22"/>
            <w:szCs w:val="22"/>
          </w:rPr>
          <w:delText xml:space="preserve">tly greater </w:delText>
        </w:r>
      </w:del>
      <w:r w:rsidR="00C46756">
        <w:rPr>
          <w:rFonts w:asciiTheme="majorHAnsi" w:hAnsiTheme="majorHAnsi" w:cstheme="majorHAnsi"/>
          <w:sz w:val="22"/>
          <w:szCs w:val="22"/>
        </w:rPr>
        <w:t>improvement</w:t>
      </w:r>
      <w:r w:rsidR="003569D3">
        <w:rPr>
          <w:rFonts w:asciiTheme="majorHAnsi" w:hAnsiTheme="majorHAnsi" w:cstheme="majorHAnsi"/>
          <w:sz w:val="22"/>
          <w:szCs w:val="22"/>
        </w:rPr>
        <w:t>s</w:t>
      </w:r>
      <w:r w:rsidR="00C46756">
        <w:rPr>
          <w:rFonts w:asciiTheme="majorHAnsi" w:hAnsiTheme="majorHAnsi" w:cstheme="majorHAnsi"/>
          <w:sz w:val="22"/>
          <w:szCs w:val="22"/>
        </w:rPr>
        <w:t xml:space="preserve"> in FCP</w:t>
      </w:r>
      <w:r w:rsidR="00794A2C">
        <w:rPr>
          <w:rFonts w:asciiTheme="majorHAnsi" w:hAnsiTheme="majorHAnsi" w:cstheme="majorHAnsi"/>
          <w:sz w:val="22"/>
          <w:szCs w:val="22"/>
        </w:rPr>
        <w:t xml:space="preserve"> and CRP</w:t>
      </w:r>
      <w:r w:rsidR="002D1D62">
        <w:rPr>
          <w:rFonts w:asciiTheme="majorHAnsi" w:hAnsiTheme="majorHAnsi" w:cstheme="majorHAnsi"/>
          <w:sz w:val="22"/>
          <w:szCs w:val="22"/>
        </w:rPr>
        <w:t xml:space="preserve"> in </w:t>
      </w:r>
      <w:r w:rsidR="00C46756">
        <w:rPr>
          <w:rFonts w:asciiTheme="majorHAnsi" w:hAnsiTheme="majorHAnsi" w:cstheme="majorHAnsi"/>
          <w:sz w:val="22"/>
          <w:szCs w:val="22"/>
        </w:rPr>
        <w:t xml:space="preserve">SKIN </w:t>
      </w:r>
      <w:r w:rsidR="003569D3">
        <w:rPr>
          <w:rFonts w:asciiTheme="majorHAnsi" w:hAnsiTheme="majorHAnsi" w:cstheme="majorHAnsi"/>
          <w:sz w:val="22"/>
          <w:szCs w:val="22"/>
        </w:rPr>
        <w:t>compared to</w:t>
      </w:r>
      <w:r w:rsidR="00C46756">
        <w:rPr>
          <w:rFonts w:asciiTheme="majorHAnsi" w:hAnsiTheme="majorHAnsi" w:cstheme="majorHAnsi"/>
          <w:sz w:val="22"/>
          <w:szCs w:val="22"/>
        </w:rPr>
        <w:t xml:space="preserve"> NOSKIN </w:t>
      </w:r>
      <w:r w:rsidR="003569D3">
        <w:rPr>
          <w:rFonts w:asciiTheme="majorHAnsi" w:hAnsiTheme="majorHAnsi" w:cstheme="majorHAnsi"/>
          <w:sz w:val="22"/>
          <w:szCs w:val="22"/>
        </w:rPr>
        <w:t xml:space="preserve">with </w:t>
      </w:r>
      <w:del w:id="64" w:author="Higgins, Peter" w:date="2021-03-13T14:03:00Z">
        <w:r w:rsidR="00C46756" w:rsidRPr="00756260" w:rsidDel="0075193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65" w:author="Higgins, Peter" w:date="2021-03-13T14:03:00Z">
        <w:r w:rsidR="00751931">
          <w:rPr>
            <w:rFonts w:asciiTheme="majorHAnsi" w:hAnsiTheme="majorHAnsi" w:cstheme="majorHAnsi"/>
            <w:sz w:val="22"/>
            <w:szCs w:val="22"/>
          </w:rPr>
          <w:t>p</w:t>
        </w:r>
        <w:r w:rsidR="00751931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C46756" w:rsidRPr="00756260">
        <w:rPr>
          <w:rFonts w:asciiTheme="majorHAnsi" w:hAnsiTheme="majorHAnsi" w:cstheme="majorHAnsi"/>
          <w:sz w:val="22"/>
          <w:szCs w:val="22"/>
        </w:rPr>
        <w:t xml:space="preserve">= </w:t>
      </w:r>
      <w:r w:rsidR="008F54F0" w:rsidRPr="00A2305F">
        <w:rPr>
          <w:rFonts w:asciiTheme="majorHAnsi" w:hAnsiTheme="majorHAnsi" w:cstheme="majorHAnsi"/>
          <w:sz w:val="22"/>
          <w:szCs w:val="22"/>
        </w:rPr>
        <w:t>0.0167</w:t>
      </w:r>
      <w:r w:rsidR="00794A2C">
        <w:rPr>
          <w:rFonts w:asciiTheme="majorHAnsi" w:hAnsiTheme="majorHAnsi" w:cstheme="majorHAnsi"/>
          <w:sz w:val="22"/>
          <w:szCs w:val="22"/>
        </w:rPr>
        <w:t xml:space="preserve"> and</w:t>
      </w:r>
      <w:ins w:id="66" w:author="Higgins, Peter" w:date="2021-03-13T14:03:00Z">
        <w:r w:rsidR="00751931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del w:id="67" w:author="Higgins, Peter" w:date="2021-03-13T14:03:00Z">
        <w:r w:rsidR="00794A2C" w:rsidDel="00751931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  <w:r w:rsidR="008F54F0" w:rsidRPr="00756260" w:rsidDel="00751931">
          <w:rPr>
            <w:rFonts w:asciiTheme="majorHAnsi" w:hAnsiTheme="majorHAnsi" w:cstheme="majorHAnsi"/>
            <w:sz w:val="22"/>
            <w:szCs w:val="22"/>
          </w:rPr>
          <w:delText>P</w:delText>
        </w:r>
      </w:del>
      <w:ins w:id="68" w:author="Higgins, Peter" w:date="2021-03-13T14:03:00Z">
        <w:r w:rsidR="00751931">
          <w:rPr>
            <w:rFonts w:asciiTheme="majorHAnsi" w:hAnsiTheme="majorHAnsi" w:cstheme="majorHAnsi"/>
            <w:sz w:val="22"/>
            <w:szCs w:val="22"/>
          </w:rPr>
          <w:t>p</w:t>
        </w:r>
      </w:ins>
      <w:r w:rsidR="008F54F0" w:rsidRPr="00756260">
        <w:rPr>
          <w:rFonts w:asciiTheme="majorHAnsi" w:hAnsiTheme="majorHAnsi" w:cstheme="majorHAnsi"/>
          <w:sz w:val="22"/>
          <w:szCs w:val="22"/>
        </w:rPr>
        <w:t xml:space="preserve"> = </w:t>
      </w:r>
      <w:r w:rsidR="008F54F0" w:rsidRPr="008F54F0">
        <w:rPr>
          <w:rFonts w:asciiTheme="majorHAnsi" w:hAnsiTheme="majorHAnsi" w:cstheme="majorHAnsi"/>
          <w:sz w:val="22"/>
          <w:szCs w:val="22"/>
        </w:rPr>
        <w:t>0.039</w:t>
      </w:r>
      <w:r w:rsidR="00794A2C">
        <w:rPr>
          <w:rFonts w:asciiTheme="majorHAnsi" w:hAnsiTheme="majorHAnsi" w:cstheme="majorHAnsi"/>
          <w:sz w:val="22"/>
          <w:szCs w:val="22"/>
        </w:rPr>
        <w:t>, respectively</w:t>
      </w:r>
      <w:r w:rsidR="008F54F0">
        <w:rPr>
          <w:rFonts w:asciiTheme="majorHAnsi" w:hAnsiTheme="majorHAnsi" w:cstheme="majorHAnsi"/>
          <w:sz w:val="22"/>
          <w:szCs w:val="22"/>
        </w:rPr>
        <w:t>.</w:t>
      </w:r>
      <w:r w:rsidR="00794A2C">
        <w:rPr>
          <w:rFonts w:asciiTheme="majorHAnsi" w:hAnsiTheme="majorHAnsi" w:cstheme="majorHAnsi"/>
          <w:sz w:val="22"/>
          <w:szCs w:val="22"/>
        </w:rPr>
        <w:t xml:space="preserve"> SKIN showed </w:t>
      </w:r>
      <w:r w:rsidR="00E86918">
        <w:rPr>
          <w:rFonts w:asciiTheme="majorHAnsi" w:hAnsiTheme="majorHAnsi" w:cstheme="majorHAnsi"/>
          <w:sz w:val="22"/>
          <w:szCs w:val="22"/>
        </w:rPr>
        <w:t xml:space="preserve">significantly </w:t>
      </w:r>
      <w:r w:rsidR="00E07AB5">
        <w:rPr>
          <w:rFonts w:asciiTheme="majorHAnsi" w:hAnsiTheme="majorHAnsi" w:cstheme="majorHAnsi"/>
          <w:sz w:val="22"/>
          <w:szCs w:val="22"/>
        </w:rPr>
        <w:t>better</w:t>
      </w:r>
      <w:r w:rsidR="00794A2C">
        <w:rPr>
          <w:rFonts w:asciiTheme="majorHAnsi" w:hAnsiTheme="majorHAnsi" w:cstheme="majorHAnsi"/>
          <w:sz w:val="22"/>
          <w:szCs w:val="22"/>
        </w:rPr>
        <w:t xml:space="preserve"> outcomes than NOSKIN in Likert scores of </w:t>
      </w:r>
      <w:proofErr w:type="gramStart"/>
      <w:r w:rsidRPr="00C46756">
        <w:rPr>
          <w:rFonts w:asciiTheme="majorHAnsi" w:hAnsiTheme="majorHAnsi" w:cstheme="majorHAnsi"/>
          <w:sz w:val="22"/>
          <w:szCs w:val="22"/>
        </w:rPr>
        <w:t>endoscopy</w:t>
      </w:r>
      <w:proofErr w:type="gramEnd"/>
      <w:r w:rsidR="00794A2C">
        <w:rPr>
          <w:rFonts w:asciiTheme="majorHAnsi" w:hAnsiTheme="majorHAnsi" w:cstheme="majorHAnsi"/>
          <w:sz w:val="22"/>
          <w:szCs w:val="22"/>
        </w:rPr>
        <w:t xml:space="preserve"> (</w:t>
      </w:r>
      <w:del w:id="69" w:author="Higgins, Peter" w:date="2021-03-13T14:03:00Z">
        <w:r w:rsidR="00794A2C" w:rsidDel="0075193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70" w:author="Higgins, Peter" w:date="2021-03-13T14:03:00Z">
        <w:r w:rsidR="00751931">
          <w:rPr>
            <w:rFonts w:asciiTheme="majorHAnsi" w:hAnsiTheme="majorHAnsi" w:cstheme="majorHAnsi"/>
            <w:sz w:val="22"/>
            <w:szCs w:val="22"/>
          </w:rPr>
          <w:t xml:space="preserve">p </w:t>
        </w:r>
      </w:ins>
      <w:r w:rsidR="00794A2C">
        <w:rPr>
          <w:rFonts w:asciiTheme="majorHAnsi" w:hAnsiTheme="majorHAnsi" w:cstheme="majorHAnsi"/>
          <w:sz w:val="22"/>
          <w:szCs w:val="22"/>
        </w:rPr>
        <w:t xml:space="preserve">= 0.0138 and </w:t>
      </w:r>
      <w:del w:id="71" w:author="Higgins, Peter" w:date="2021-03-13T14:03:00Z">
        <w:r w:rsidR="00794A2C" w:rsidDel="0075193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72" w:author="Higgins, Peter" w:date="2021-03-13T14:03:00Z">
        <w:r w:rsidR="00751931">
          <w:rPr>
            <w:rFonts w:asciiTheme="majorHAnsi" w:hAnsiTheme="majorHAnsi" w:cstheme="majorHAnsi"/>
            <w:sz w:val="22"/>
            <w:szCs w:val="22"/>
          </w:rPr>
          <w:t xml:space="preserve">p </w:t>
        </w:r>
      </w:ins>
      <w:r w:rsidR="00794A2C">
        <w:rPr>
          <w:rFonts w:asciiTheme="majorHAnsi" w:hAnsiTheme="majorHAnsi" w:cstheme="majorHAnsi"/>
          <w:sz w:val="22"/>
          <w:szCs w:val="22"/>
        </w:rPr>
        <w:t>= 0.0264)</w:t>
      </w:r>
      <w:r w:rsidRPr="00C46756">
        <w:rPr>
          <w:rFonts w:asciiTheme="majorHAnsi" w:hAnsiTheme="majorHAnsi" w:cstheme="majorHAnsi"/>
          <w:sz w:val="22"/>
          <w:szCs w:val="22"/>
        </w:rPr>
        <w:t xml:space="preserve">, </w:t>
      </w:r>
      <w:ins w:id="73" w:author="Higgins, Peter" w:date="2021-03-13T14:01:00Z">
        <w:r w:rsidR="00DB395B">
          <w:rPr>
            <w:rFonts w:asciiTheme="majorHAnsi" w:hAnsiTheme="majorHAnsi" w:cstheme="majorHAnsi"/>
            <w:sz w:val="22"/>
            <w:szCs w:val="22"/>
          </w:rPr>
          <w:t>histo</w:t>
        </w:r>
      </w:ins>
      <w:r w:rsidRPr="00C46756">
        <w:rPr>
          <w:rFonts w:asciiTheme="majorHAnsi" w:hAnsiTheme="majorHAnsi" w:cstheme="majorHAnsi"/>
          <w:sz w:val="22"/>
          <w:szCs w:val="22"/>
        </w:rPr>
        <w:t>pathology</w:t>
      </w:r>
      <w:r w:rsidR="00794A2C">
        <w:rPr>
          <w:rFonts w:asciiTheme="majorHAnsi" w:hAnsiTheme="majorHAnsi" w:cstheme="majorHAnsi"/>
          <w:sz w:val="22"/>
          <w:szCs w:val="22"/>
        </w:rPr>
        <w:t xml:space="preserve"> (</w:t>
      </w:r>
      <w:del w:id="74" w:author="Higgins, Peter" w:date="2021-03-13T14:03:00Z">
        <w:r w:rsidR="00794A2C" w:rsidDel="0075193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75" w:author="Higgins, Peter" w:date="2021-03-13T14:03:00Z">
        <w:r w:rsidR="00751931">
          <w:rPr>
            <w:rFonts w:asciiTheme="majorHAnsi" w:hAnsiTheme="majorHAnsi" w:cstheme="majorHAnsi"/>
            <w:sz w:val="22"/>
            <w:szCs w:val="22"/>
          </w:rPr>
          <w:t xml:space="preserve">p </w:t>
        </w:r>
      </w:ins>
      <w:r w:rsidR="00794A2C">
        <w:rPr>
          <w:rFonts w:asciiTheme="majorHAnsi" w:hAnsiTheme="majorHAnsi" w:cstheme="majorHAnsi"/>
          <w:sz w:val="22"/>
          <w:szCs w:val="22"/>
        </w:rPr>
        <w:t xml:space="preserve">= 0.0305 and </w:t>
      </w:r>
      <w:del w:id="76" w:author="Higgins, Peter" w:date="2021-03-13T14:03:00Z">
        <w:r w:rsidR="00794A2C" w:rsidDel="0075193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77" w:author="Higgins, Peter" w:date="2021-03-13T14:03:00Z">
        <w:r w:rsidR="00751931">
          <w:rPr>
            <w:rFonts w:asciiTheme="majorHAnsi" w:hAnsiTheme="majorHAnsi" w:cstheme="majorHAnsi"/>
            <w:sz w:val="22"/>
            <w:szCs w:val="22"/>
          </w:rPr>
          <w:t xml:space="preserve">p </w:t>
        </w:r>
      </w:ins>
      <w:r w:rsidR="00794A2C">
        <w:rPr>
          <w:rFonts w:asciiTheme="majorHAnsi" w:hAnsiTheme="majorHAnsi" w:cstheme="majorHAnsi"/>
          <w:sz w:val="22"/>
          <w:szCs w:val="22"/>
        </w:rPr>
        <w:t>= 0.0506)</w:t>
      </w:r>
      <w:r w:rsidRPr="00C46756">
        <w:rPr>
          <w:rFonts w:asciiTheme="majorHAnsi" w:hAnsiTheme="majorHAnsi" w:cstheme="majorHAnsi"/>
          <w:sz w:val="22"/>
          <w:szCs w:val="22"/>
        </w:rPr>
        <w:t>, and</w:t>
      </w:r>
      <w:r w:rsidR="008F54F0">
        <w:rPr>
          <w:rFonts w:asciiTheme="majorHAnsi" w:hAnsiTheme="majorHAnsi" w:cstheme="majorHAnsi"/>
          <w:sz w:val="22"/>
          <w:szCs w:val="22"/>
        </w:rPr>
        <w:t xml:space="preserve"> </w:t>
      </w:r>
      <w:del w:id="78" w:author="Higgins, Peter" w:date="2021-03-13T14:00:00Z">
        <w:r w:rsidR="008F54F0" w:rsidDel="00DB395B">
          <w:rPr>
            <w:rFonts w:asciiTheme="majorHAnsi" w:hAnsiTheme="majorHAnsi" w:cstheme="majorHAnsi"/>
            <w:sz w:val="22"/>
            <w:szCs w:val="22"/>
          </w:rPr>
          <w:delText>trend toward significance</w:delText>
        </w:r>
      </w:del>
      <w:ins w:id="79" w:author="Higgins, Peter" w:date="2021-03-13T14:00:00Z">
        <w:r w:rsidR="00DB395B">
          <w:rPr>
            <w:rFonts w:asciiTheme="majorHAnsi" w:hAnsiTheme="majorHAnsi" w:cstheme="majorHAnsi"/>
            <w:sz w:val="22"/>
            <w:szCs w:val="22"/>
          </w:rPr>
          <w:t>numerical</w:t>
        </w:r>
      </w:ins>
      <w:ins w:id="80" w:author="Higgins, Peter" w:date="2021-03-13T14:01:00Z">
        <w:r w:rsidR="00751931">
          <w:rPr>
            <w:rFonts w:asciiTheme="majorHAnsi" w:hAnsiTheme="majorHAnsi" w:cstheme="majorHAnsi"/>
            <w:sz w:val="22"/>
            <w:szCs w:val="22"/>
          </w:rPr>
          <w:t xml:space="preserve">ly more improvement </w:t>
        </w:r>
      </w:ins>
      <w:del w:id="81" w:author="Higgins, Peter" w:date="2021-03-13T14:01:00Z">
        <w:r w:rsidR="008F54F0" w:rsidDel="00751931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r w:rsidR="008F54F0">
        <w:rPr>
          <w:rFonts w:asciiTheme="majorHAnsi" w:hAnsiTheme="majorHAnsi" w:cstheme="majorHAnsi"/>
          <w:sz w:val="22"/>
          <w:szCs w:val="22"/>
        </w:rPr>
        <w:t>in imaging</w:t>
      </w:r>
      <w:r w:rsidR="00794A2C">
        <w:rPr>
          <w:rFonts w:asciiTheme="majorHAnsi" w:hAnsiTheme="majorHAnsi" w:cstheme="majorHAnsi"/>
          <w:sz w:val="22"/>
          <w:szCs w:val="22"/>
        </w:rPr>
        <w:t xml:space="preserve"> reports</w:t>
      </w:r>
      <w:r w:rsidR="008F54F0">
        <w:rPr>
          <w:rFonts w:asciiTheme="majorHAnsi" w:hAnsiTheme="majorHAnsi" w:cstheme="majorHAnsi"/>
          <w:sz w:val="22"/>
          <w:szCs w:val="22"/>
        </w:rPr>
        <w:t xml:space="preserve">. </w:t>
      </w:r>
      <w:r w:rsidR="00D039AD">
        <w:rPr>
          <w:rFonts w:asciiTheme="majorHAnsi" w:hAnsiTheme="majorHAnsi" w:cstheme="majorHAnsi"/>
          <w:sz w:val="22"/>
          <w:szCs w:val="22"/>
        </w:rPr>
        <w:t>Additional sub-analyses for</w:t>
      </w:r>
      <w:r w:rsidR="00794A2C">
        <w:rPr>
          <w:rFonts w:asciiTheme="majorHAnsi" w:hAnsiTheme="majorHAnsi" w:cstheme="majorHAnsi"/>
          <w:sz w:val="22"/>
          <w:szCs w:val="22"/>
        </w:rPr>
        <w:t xml:space="preserve"> surgeries,</w:t>
      </w:r>
      <w:r w:rsidR="00E86918">
        <w:rPr>
          <w:rFonts w:asciiTheme="majorHAnsi" w:hAnsiTheme="majorHAnsi" w:cstheme="majorHAnsi"/>
          <w:sz w:val="22"/>
          <w:szCs w:val="22"/>
        </w:rPr>
        <w:t xml:space="preserve"> ulcers, abscesses, fistulas, and c</w:t>
      </w:r>
      <w:r w:rsidR="00D039AD">
        <w:rPr>
          <w:rFonts w:asciiTheme="majorHAnsi" w:hAnsiTheme="majorHAnsi" w:cstheme="majorHAnsi"/>
          <w:sz w:val="22"/>
          <w:szCs w:val="22"/>
        </w:rPr>
        <w:t xml:space="preserve">olitis were </w:t>
      </w:r>
      <w:del w:id="82" w:author="Higgins, Peter" w:date="2021-03-13T14:00:00Z">
        <w:r w:rsidR="00E86918" w:rsidDel="00DB395B">
          <w:rPr>
            <w:rFonts w:asciiTheme="majorHAnsi" w:hAnsiTheme="majorHAnsi" w:cstheme="majorHAnsi"/>
            <w:sz w:val="22"/>
            <w:szCs w:val="22"/>
          </w:rPr>
          <w:delText xml:space="preserve">either </w:delText>
        </w:r>
        <w:r w:rsidR="00D039AD" w:rsidDel="00DB395B">
          <w:rPr>
            <w:rFonts w:asciiTheme="majorHAnsi" w:hAnsiTheme="majorHAnsi" w:cstheme="majorHAnsi"/>
            <w:sz w:val="22"/>
            <w:szCs w:val="22"/>
          </w:rPr>
          <w:delText xml:space="preserve">significant or trended toward </w:delText>
        </w:r>
        <w:r w:rsidR="002D1D62" w:rsidDel="00DB395B">
          <w:rPr>
            <w:rFonts w:asciiTheme="majorHAnsi" w:hAnsiTheme="majorHAnsi" w:cstheme="majorHAnsi"/>
            <w:sz w:val="22"/>
            <w:szCs w:val="22"/>
          </w:rPr>
          <w:delText xml:space="preserve">statistical </w:delText>
        </w:r>
        <w:r w:rsidR="00D039AD" w:rsidDel="00DB395B">
          <w:rPr>
            <w:rFonts w:asciiTheme="majorHAnsi" w:hAnsiTheme="majorHAnsi" w:cstheme="majorHAnsi"/>
            <w:sz w:val="22"/>
            <w:szCs w:val="22"/>
          </w:rPr>
          <w:delText>significance</w:delText>
        </w:r>
      </w:del>
      <w:ins w:id="83" w:author="Higgins, Peter" w:date="2021-03-13T14:00:00Z">
        <w:r w:rsidR="00DB395B">
          <w:rPr>
            <w:rFonts w:asciiTheme="majorHAnsi" w:hAnsiTheme="majorHAnsi" w:cstheme="majorHAnsi"/>
            <w:sz w:val="22"/>
            <w:szCs w:val="22"/>
          </w:rPr>
          <w:t>conducted</w:t>
        </w:r>
      </w:ins>
      <w:r w:rsidR="00D039AD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38CC48E1" w14:textId="77777777" w:rsidR="00692324" w:rsidRDefault="00692324" w:rsidP="00CB19E0">
      <w:pPr>
        <w:rPr>
          <w:ins w:id="84" w:author="Higgins, Peter" w:date="2021-03-13T13:58:00Z"/>
          <w:rFonts w:asciiTheme="majorHAnsi" w:hAnsiTheme="majorHAnsi" w:cstheme="majorHAnsi"/>
          <w:sz w:val="22"/>
          <w:szCs w:val="22"/>
        </w:rPr>
      </w:pPr>
    </w:p>
    <w:p w14:paraId="49DECAE6" w14:textId="2227EC59" w:rsidR="000E1826" w:rsidRDefault="000E1826" w:rsidP="00CB19E0">
      <w:pPr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>C</w:t>
      </w:r>
      <w:r w:rsidR="00184B22">
        <w:rPr>
          <w:rFonts w:asciiTheme="majorHAnsi" w:hAnsiTheme="majorHAnsi" w:cstheme="majorHAnsi"/>
          <w:sz w:val="22"/>
          <w:szCs w:val="22"/>
        </w:rPr>
        <w:t xml:space="preserve">onclusion: </w:t>
      </w:r>
      <w:del w:id="85" w:author="Higgins, Peter" w:date="2021-04-06T14:47:00Z">
        <w:r w:rsidR="0082406D" w:rsidDel="00E205E1">
          <w:rPr>
            <w:rFonts w:asciiTheme="majorHAnsi" w:hAnsiTheme="majorHAnsi" w:cstheme="majorHAnsi"/>
            <w:sz w:val="22"/>
            <w:szCs w:val="22"/>
          </w:rPr>
          <w:delText>U</w:delText>
        </w:r>
        <w:r w:rsidRPr="00756260" w:rsidDel="00E205E1">
          <w:rPr>
            <w:rFonts w:asciiTheme="majorHAnsi" w:hAnsiTheme="majorHAnsi" w:cstheme="majorHAnsi"/>
            <w:sz w:val="22"/>
            <w:szCs w:val="22"/>
          </w:rPr>
          <w:delText xml:space="preserve">stekinumab </w:delText>
        </w:r>
      </w:del>
      <w:ins w:id="86" w:author="Higgins, Peter" w:date="2021-04-06T14:47:00Z">
        <w:r w:rsidR="00E205E1">
          <w:rPr>
            <w:rFonts w:asciiTheme="majorHAnsi" w:hAnsiTheme="majorHAnsi" w:cstheme="majorHAnsi"/>
            <w:sz w:val="22"/>
            <w:szCs w:val="22"/>
          </w:rPr>
          <w:t xml:space="preserve">Greater </w:t>
        </w:r>
        <w:proofErr w:type="spellStart"/>
        <w:r w:rsidR="00E205E1">
          <w:rPr>
            <w:rFonts w:asciiTheme="majorHAnsi" w:hAnsiTheme="majorHAnsi" w:cstheme="majorHAnsi"/>
            <w:sz w:val="22"/>
            <w:szCs w:val="22"/>
          </w:rPr>
          <w:t>u</w:t>
        </w:r>
        <w:r w:rsidR="00E205E1" w:rsidRPr="00756260">
          <w:rPr>
            <w:rFonts w:asciiTheme="majorHAnsi" w:hAnsiTheme="majorHAnsi" w:cstheme="majorHAnsi"/>
            <w:sz w:val="22"/>
            <w:szCs w:val="22"/>
          </w:rPr>
          <w:t>stekinumab</w:t>
        </w:r>
        <w:proofErr w:type="spellEnd"/>
        <w:r w:rsidR="00E205E1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del w:id="87" w:author="Higgins, Peter" w:date="2021-04-06T14:47:00Z">
        <w:r w:rsidR="0082406D" w:rsidDel="00E205E1">
          <w:rPr>
            <w:rFonts w:asciiTheme="majorHAnsi" w:hAnsiTheme="majorHAnsi" w:cstheme="majorHAnsi"/>
            <w:sz w:val="22"/>
            <w:szCs w:val="22"/>
          </w:rPr>
          <w:delText>appears to be more effective in</w:delText>
        </w:r>
      </w:del>
      <w:ins w:id="88" w:author="Higgins, Peter" w:date="2021-04-06T14:47:00Z">
        <w:r w:rsidR="00E205E1">
          <w:rPr>
            <w:rFonts w:asciiTheme="majorHAnsi" w:hAnsiTheme="majorHAnsi" w:cstheme="majorHAnsi"/>
            <w:sz w:val="22"/>
            <w:szCs w:val="22"/>
          </w:rPr>
          <w:t>effectiveness in controlling intestinal inflammation</w:t>
        </w:r>
      </w:ins>
      <w:r w:rsidR="0082406D">
        <w:rPr>
          <w:rFonts w:asciiTheme="majorHAnsi" w:hAnsiTheme="majorHAnsi" w:cstheme="majorHAnsi"/>
          <w:sz w:val="22"/>
          <w:szCs w:val="22"/>
        </w:rPr>
        <w:t xml:space="preserve"> </w:t>
      </w:r>
      <w:ins w:id="89" w:author="Higgins, Peter" w:date="2021-04-06T14:47:00Z">
        <w:r w:rsidR="00E205E1">
          <w:rPr>
            <w:rFonts w:asciiTheme="majorHAnsi" w:hAnsiTheme="majorHAnsi" w:cstheme="majorHAnsi"/>
            <w:sz w:val="22"/>
            <w:szCs w:val="22"/>
          </w:rPr>
          <w:t xml:space="preserve">in </w:t>
        </w:r>
      </w:ins>
      <w:r w:rsidRPr="00756260">
        <w:rPr>
          <w:rFonts w:asciiTheme="majorHAnsi" w:hAnsiTheme="majorHAnsi" w:cstheme="majorHAnsi"/>
          <w:sz w:val="22"/>
          <w:szCs w:val="22"/>
        </w:rPr>
        <w:t xml:space="preserve">Crohn’s </w:t>
      </w:r>
      <w:del w:id="90" w:author="Higgins, Peter" w:date="2021-04-06T14:47:00Z">
        <w:r w:rsidRPr="00756260" w:rsidDel="00E205E1">
          <w:rPr>
            <w:rFonts w:asciiTheme="majorHAnsi" w:hAnsiTheme="majorHAnsi" w:cstheme="majorHAnsi"/>
            <w:sz w:val="22"/>
            <w:szCs w:val="22"/>
          </w:rPr>
          <w:delText xml:space="preserve">patients </w:delText>
        </w:r>
      </w:del>
      <w:ins w:id="91" w:author="Higgins, Peter" w:date="2021-04-06T14:47:00Z">
        <w:r w:rsidR="00E205E1">
          <w:rPr>
            <w:rFonts w:asciiTheme="majorHAnsi" w:hAnsiTheme="majorHAnsi" w:cstheme="majorHAnsi"/>
            <w:sz w:val="22"/>
            <w:szCs w:val="22"/>
          </w:rPr>
          <w:t>disease</w:t>
        </w:r>
        <w:r w:rsidR="00E205E1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  <w:r w:rsidR="00E205E1">
          <w:rPr>
            <w:rFonts w:asciiTheme="majorHAnsi" w:hAnsiTheme="majorHAnsi" w:cstheme="majorHAnsi"/>
            <w:sz w:val="22"/>
            <w:szCs w:val="22"/>
          </w:rPr>
          <w:t xml:space="preserve">is associated </w:t>
        </w:r>
      </w:ins>
      <w:r w:rsidR="00E86918">
        <w:rPr>
          <w:rFonts w:asciiTheme="majorHAnsi" w:hAnsiTheme="majorHAnsi" w:cstheme="majorHAnsi"/>
          <w:sz w:val="22"/>
          <w:szCs w:val="22"/>
        </w:rPr>
        <w:t>with</w:t>
      </w:r>
      <w:r w:rsidRPr="00756260">
        <w:rPr>
          <w:rFonts w:asciiTheme="majorHAnsi" w:hAnsiTheme="majorHAnsi" w:cstheme="majorHAnsi"/>
          <w:sz w:val="22"/>
          <w:szCs w:val="22"/>
        </w:rPr>
        <w:t xml:space="preserve"> concurrent autoimmune skin disease</w:t>
      </w:r>
      <w:r w:rsidR="00184B22">
        <w:rPr>
          <w:rFonts w:asciiTheme="majorHAnsi" w:hAnsiTheme="majorHAnsi" w:cstheme="majorHAnsi"/>
          <w:sz w:val="22"/>
          <w:szCs w:val="22"/>
        </w:rPr>
        <w:t>.</w:t>
      </w:r>
    </w:p>
    <w:p w14:paraId="7F29EC76" w14:textId="02EA7396" w:rsidR="00155561" w:rsidRDefault="00155561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760E933" w14:textId="77777777" w:rsidR="007573A9" w:rsidRDefault="007573A9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537560B" w14:textId="70A3CCA0" w:rsidR="00A91B2B" w:rsidRDefault="00155561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  <w:r>
        <w:rPr>
          <w:rFonts w:asciiTheme="majorHAnsi" w:hAnsiTheme="majorHAnsi" w:cstheme="majorHAnsi"/>
          <w:b/>
          <w:sz w:val="22"/>
          <w:szCs w:val="22"/>
          <w:u w:val="single"/>
        </w:rPr>
        <w:t xml:space="preserve">Key Words: </w:t>
      </w:r>
    </w:p>
    <w:p w14:paraId="56EDFC07" w14:textId="77777777" w:rsidR="007573A9" w:rsidRDefault="007573A9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2FC1BC8" w14:textId="2B499D64" w:rsidR="00155561" w:rsidRPr="00155561" w:rsidRDefault="00A91B2B" w:rsidP="00CB19E0">
      <w:pP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>U</w:t>
      </w:r>
      <w:r>
        <w:rPr>
          <w:rFonts w:asciiTheme="majorHAnsi" w:hAnsiTheme="majorHAnsi" w:cstheme="majorHAnsi"/>
          <w:sz w:val="22"/>
          <w:szCs w:val="22"/>
        </w:rPr>
        <w:t>stekinumab, Crohn’s, IBD, Autoimmune, T</w:t>
      </w:r>
      <w:r w:rsidR="00155561">
        <w:rPr>
          <w:rFonts w:asciiTheme="majorHAnsi" w:hAnsiTheme="majorHAnsi" w:cstheme="majorHAnsi"/>
          <w:sz w:val="22"/>
          <w:szCs w:val="22"/>
        </w:rPr>
        <w:t>reatment</w:t>
      </w:r>
    </w:p>
    <w:p w14:paraId="5720F89A" w14:textId="77777777" w:rsidR="00155561" w:rsidRDefault="00155561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6382C7C" w14:textId="095E957B" w:rsidR="00155561" w:rsidRDefault="00155561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C9944A9" w14:textId="6EEBCAFA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6D6D2E0" w14:textId="5A64D788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9AD556B" w14:textId="39B2E1FB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E943A8B" w14:textId="3796B09A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B01D013" w14:textId="7F98315B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CAA62B4" w14:textId="7F994391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5C20A03" w14:textId="7006E423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36B04C1" w14:textId="4BA24BA3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C3C78CB" w14:textId="26F2CFA6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C14ED38" w14:textId="59DD55FC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B3879D1" w14:textId="60A61586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E94A446" w14:textId="076EEF2B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5DA0103" w14:textId="5765B95D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485067D" w14:textId="2E56E438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67E0718" w14:textId="3BE2F9E3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D994EF6" w14:textId="4D76F082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6F58D75" w14:textId="7540A05C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B54E7FA" w14:textId="135433B8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050E1C7" w14:textId="59F25127" w:rsidR="000A713B" w:rsidRDefault="000A713B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72970C1" w14:textId="5BDF5412" w:rsidR="00F511FE" w:rsidRDefault="00DB5BAA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756260">
        <w:rPr>
          <w:rFonts w:asciiTheme="majorHAnsi" w:hAnsiTheme="majorHAnsi" w:cstheme="majorHAnsi"/>
          <w:b/>
          <w:sz w:val="22"/>
          <w:szCs w:val="22"/>
          <w:u w:val="single"/>
        </w:rPr>
        <w:t>Introduction</w:t>
      </w:r>
    </w:p>
    <w:p w14:paraId="21A921C3" w14:textId="77777777" w:rsidR="007573A9" w:rsidRDefault="007573A9" w:rsidP="00CB19E0">
      <w:pPr>
        <w:shd w:val="clear" w:color="auto" w:fill="FFFFFF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D495AEB" w14:textId="0E6AF1A4" w:rsidR="00F244FC" w:rsidRPr="00756260" w:rsidRDefault="00A91B2B" w:rsidP="00CB19E0">
      <w:pPr>
        <w:shd w:val="clear" w:color="auto" w:fill="FFFFFF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A</w: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 xml:space="preserve">pproximately 33% of patients with Crohn’s disease develop dermatologic manifestations </w: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fldChar w:fldCharType="begin">
          <w:fldData xml:space="preserve">PEVuZE5vdGU+PENpdGU+PEF1dGhvcj5IYWdlbjwvQXV0aG9yPjxZZWFyPjIwMTU8L1llYXI+PFJl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</w:fldData>
        </w:fldChar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instrText xml:space="preserve"> ADDIN EN.CITE </w:instrTex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fldChar w:fldCharType="begin">
          <w:fldData xml:space="preserve">PEVuZE5vdGU+PENpdGU+PEF1dGhvcj5IYWdlbjwvQXV0aG9yPjxZZWFyPjIwMTU8L1llYXI+PFJl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</w:fldData>
        </w:fldChar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instrText xml:space="preserve"> ADDIN EN.CITE.DATA </w:instrTex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fldChar w:fldCharType="end"/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fldChar w:fldCharType="separate"/>
      </w:r>
      <w:r w:rsidR="00F511FE" w:rsidRPr="00756260">
        <w:rPr>
          <w:rFonts w:asciiTheme="majorHAnsi" w:eastAsia="Times New Roman" w:hAnsiTheme="majorHAnsi" w:cstheme="majorHAnsi"/>
          <w:noProof/>
          <w:sz w:val="22"/>
          <w:szCs w:val="22"/>
        </w:rPr>
        <w:t>[1]</w: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fldChar w:fldCharType="end"/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 xml:space="preserve">. These can be subdivided into three categories: disease-specific lesions that have identical histopathology, reactive inflammatory lesions, and </w:t>
      </w:r>
      <w:r w:rsidR="00D177FD" w:rsidRPr="00756260">
        <w:rPr>
          <w:rFonts w:asciiTheme="majorHAnsi" w:eastAsia="Times New Roman" w:hAnsiTheme="majorHAnsi" w:cstheme="majorHAnsi"/>
          <w:sz w:val="22"/>
          <w:szCs w:val="22"/>
        </w:rPr>
        <w:t xml:space="preserve">Crohn’s-associated </w: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 xml:space="preserve">HLA-linked conditions with sequelae of chronic inflammation. Reactive lesions include erythema nodosum, pyoderma gangrenosum, and the rarer manifestations: </w:t>
      </w:r>
      <w:bookmarkStart w:id="92" w:name="_Hlk14286006"/>
      <w:proofErr w:type="spellStart"/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>pyostomatitis</w:t>
      </w:r>
      <w:proofErr w:type="spellEnd"/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proofErr w:type="spellStart"/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>vegetans</w:t>
      </w:r>
      <w:proofErr w:type="spellEnd"/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 xml:space="preserve">, Sweet’s syndrome, granulomatous vasculitis, and </w:t>
      </w:r>
      <w:proofErr w:type="spellStart"/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>leukocytoclastic</w:t>
      </w:r>
      <w:proofErr w:type="spellEnd"/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 xml:space="preserve"> vasculitis. The most common associated autoimmune diseases are psoriasis, eczema, and alopecia areata</w:t>
      </w:r>
      <w:bookmarkEnd w:id="92"/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> –</w:t>
      </w:r>
      <w:r w:rsidR="006825D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>all of which can worsen or even present after treatment with TNF-</w:t>
      </w:r>
      <w:r w:rsidR="006E385D" w:rsidRPr="006E385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="006E385D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>α</w:t>
      </w:r>
      <w:r w:rsidR="00F511FE" w:rsidRPr="00756260">
        <w:rPr>
          <w:rFonts w:asciiTheme="majorHAnsi" w:eastAsia="Times New Roman" w:hAnsiTheme="majorHAnsi" w:cstheme="majorHAnsi"/>
          <w:sz w:val="22"/>
          <w:szCs w:val="22"/>
        </w:rPr>
        <w:t xml:space="preserve"> inhibitors.</w:t>
      </w:r>
      <w:r w:rsidR="00F244FC" w:rsidRPr="00756260">
        <w:rPr>
          <w:rFonts w:asciiTheme="majorHAnsi" w:eastAsia="Times New Roman" w:hAnsiTheme="majorHAnsi" w:cstheme="majorHAnsi"/>
          <w:sz w:val="22"/>
          <w:szCs w:val="22"/>
        </w:rPr>
        <w:t xml:space="preserve"> Literature search reveals elevated levels of </w:t>
      </w:r>
      <w:r w:rsidR="003C7E82" w:rsidRPr="00756260">
        <w:rPr>
          <w:rFonts w:asciiTheme="majorHAnsi" w:eastAsia="Times New Roman" w:hAnsiTheme="majorHAnsi" w:cstheme="majorHAnsi"/>
          <w:sz w:val="22"/>
          <w:szCs w:val="22"/>
        </w:rPr>
        <w:t xml:space="preserve">interleukins </w:t>
      </w:r>
      <w:r w:rsidR="00F244FC" w:rsidRPr="00756260">
        <w:rPr>
          <w:rFonts w:asciiTheme="majorHAnsi" w:eastAsia="Times New Roman" w:hAnsiTheme="majorHAnsi" w:cstheme="majorHAnsi"/>
          <w:sz w:val="22"/>
          <w:szCs w:val="22"/>
        </w:rPr>
        <w:t>IL-12 and IL-23 in patients with most of the aforementioned lesions</w:t>
      </w:r>
      <w:r w:rsidR="002D7FEA" w:rsidRPr="00756260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 w:rsidR="00753116" w:rsidRPr="00756260">
        <w:rPr>
          <w:rFonts w:asciiTheme="majorHAnsi" w:eastAsia="Times New Roman" w:hAnsiTheme="majorHAnsi" w:cstheme="majorHAnsi"/>
          <w:sz w:val="22"/>
          <w:szCs w:val="22"/>
        </w:rPr>
        <w:t xml:space="preserve">often irrespective of </w:t>
      </w:r>
      <w:ins w:id="93" w:author="Higgins, Peter" w:date="2021-04-06T14:48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 xml:space="preserve">any </w:t>
        </w:r>
      </w:ins>
      <w:r w:rsidR="00753116" w:rsidRPr="00756260">
        <w:rPr>
          <w:rFonts w:asciiTheme="majorHAnsi" w:eastAsia="Times New Roman" w:hAnsiTheme="majorHAnsi" w:cstheme="majorHAnsi"/>
          <w:sz w:val="22"/>
          <w:szCs w:val="22"/>
        </w:rPr>
        <w:t>association with inflammatory bowel disease</w:t>
      </w:r>
      <w:r w:rsidR="00F244FC" w:rsidRPr="00756260">
        <w:rPr>
          <w:rFonts w:asciiTheme="majorHAnsi" w:eastAsia="Times New Roman" w:hAnsiTheme="majorHAnsi" w:cstheme="majorHAnsi"/>
          <w:sz w:val="22"/>
          <w:szCs w:val="22"/>
        </w:rPr>
        <w:t>.</w:t>
      </w:r>
    </w:p>
    <w:p w14:paraId="722325A9" w14:textId="77777777" w:rsidR="00F244FC" w:rsidRPr="00756260" w:rsidRDefault="00F244FC" w:rsidP="00CB19E0">
      <w:pPr>
        <w:shd w:val="clear" w:color="auto" w:fill="FFFFFF"/>
        <w:rPr>
          <w:rFonts w:asciiTheme="majorHAnsi" w:eastAsia="Times New Roman" w:hAnsiTheme="majorHAnsi" w:cstheme="majorHAnsi"/>
          <w:sz w:val="22"/>
          <w:szCs w:val="22"/>
        </w:rPr>
      </w:pPr>
    </w:p>
    <w:p w14:paraId="385DDC75" w14:textId="1DFA4EDA" w:rsidR="00F7574D" w:rsidRPr="00756260" w:rsidRDefault="00013D1F" w:rsidP="00CB19E0">
      <w:pPr>
        <w:shd w:val="clear" w:color="auto" w:fill="FFFFFF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756260">
        <w:rPr>
          <w:rFonts w:asciiTheme="majorHAnsi" w:eastAsia="Times New Roman" w:hAnsiTheme="majorHAnsi" w:cstheme="majorHAnsi"/>
          <w:sz w:val="22"/>
          <w:szCs w:val="22"/>
        </w:rPr>
        <w:t xml:space="preserve">The pathogenesis of several autoimmune diseases that </w:t>
      </w:r>
      <w:r w:rsidR="00F67172" w:rsidRPr="00756260">
        <w:rPr>
          <w:rFonts w:asciiTheme="majorHAnsi" w:eastAsia="Times New Roman" w:hAnsiTheme="majorHAnsi" w:cstheme="majorHAnsi"/>
          <w:sz w:val="22"/>
          <w:szCs w:val="22"/>
        </w:rPr>
        <w:t>are</w:t>
      </w:r>
      <w:r w:rsidRPr="00756260">
        <w:rPr>
          <w:rFonts w:asciiTheme="majorHAnsi" w:eastAsia="Times New Roman" w:hAnsiTheme="majorHAnsi" w:cstheme="majorHAnsi"/>
          <w:sz w:val="22"/>
          <w:szCs w:val="22"/>
        </w:rPr>
        <w:t xml:space="preserve"> linked with Crohn’s </w:t>
      </w:r>
      <w:r w:rsidR="00F67172" w:rsidRPr="00756260">
        <w:rPr>
          <w:rFonts w:asciiTheme="majorHAnsi" w:eastAsia="Times New Roman" w:hAnsiTheme="majorHAnsi" w:cstheme="majorHAnsi"/>
          <w:sz w:val="22"/>
          <w:szCs w:val="22"/>
        </w:rPr>
        <w:t xml:space="preserve">appear to be dependent </w:t>
      </w:r>
      <w:r w:rsidRPr="00756260">
        <w:rPr>
          <w:rFonts w:asciiTheme="majorHAnsi" w:eastAsia="Times New Roman" w:hAnsiTheme="majorHAnsi" w:cstheme="majorHAnsi"/>
          <w:sz w:val="22"/>
          <w:szCs w:val="22"/>
        </w:rPr>
        <w:t xml:space="preserve">on </w:t>
      </w:r>
      <w:r w:rsidR="00F67172" w:rsidRPr="00756260">
        <w:rPr>
          <w:rFonts w:asciiTheme="majorHAnsi" w:eastAsia="Times New Roman" w:hAnsiTheme="majorHAnsi" w:cstheme="majorHAnsi"/>
          <w:sz w:val="22"/>
          <w:szCs w:val="22"/>
        </w:rPr>
        <w:t>Il-12/</w:t>
      </w:r>
      <w:r w:rsidRPr="00756260">
        <w:rPr>
          <w:rFonts w:asciiTheme="majorHAnsi" w:eastAsia="Times New Roman" w:hAnsiTheme="majorHAnsi" w:cstheme="majorHAnsi"/>
          <w:sz w:val="22"/>
          <w:szCs w:val="22"/>
        </w:rPr>
        <w:t>IL-23 signaling. One of the proposed mechanisms of psoria</w:t>
      </w:r>
      <w:r w:rsidR="00F67172" w:rsidRPr="00756260">
        <w:rPr>
          <w:rFonts w:asciiTheme="majorHAnsi" w:eastAsia="Times New Roman" w:hAnsiTheme="majorHAnsi" w:cstheme="majorHAnsi"/>
          <w:sz w:val="22"/>
          <w:szCs w:val="22"/>
        </w:rPr>
        <w:t>tic inflammation</w:t>
      </w:r>
      <w:r w:rsidRPr="0075626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F67172" w:rsidRPr="00756260">
        <w:rPr>
          <w:rFonts w:asciiTheme="majorHAnsi" w:eastAsia="Times New Roman" w:hAnsiTheme="majorHAnsi" w:cstheme="majorHAnsi"/>
          <w:sz w:val="22"/>
          <w:szCs w:val="22"/>
        </w:rPr>
        <w:t xml:space="preserve">involves </w:t>
      </w:r>
      <w:r w:rsidR="00B360A8" w:rsidRPr="00756260">
        <w:rPr>
          <w:rFonts w:asciiTheme="majorHAnsi" w:eastAsia="Times New Roman" w:hAnsiTheme="majorHAnsi" w:cstheme="majorHAnsi"/>
          <w:sz w:val="22"/>
          <w:szCs w:val="22"/>
        </w:rPr>
        <w:t xml:space="preserve">dermal dendritic cells </w:t>
      </w:r>
      <w:r w:rsidR="00F67172" w:rsidRPr="00756260">
        <w:rPr>
          <w:rFonts w:asciiTheme="majorHAnsi" w:eastAsia="Times New Roman" w:hAnsiTheme="majorHAnsi" w:cstheme="majorHAnsi"/>
          <w:sz w:val="22"/>
          <w:szCs w:val="22"/>
        </w:rPr>
        <w:t>secreting</w:t>
      </w:r>
      <w:r w:rsidR="00B360A8" w:rsidRPr="0075626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B360A8" w:rsidRPr="00756260">
        <w:rPr>
          <w:rFonts w:asciiTheme="majorHAnsi" w:hAnsiTheme="majorHAnsi" w:cstheme="majorHAnsi"/>
          <w:sz w:val="22"/>
          <w:szCs w:val="22"/>
        </w:rPr>
        <w:t>IL-23, which is important in the differentiation and activation of pro-inflammatory</w:t>
      </w:r>
      <w:r w:rsidR="002218AF">
        <w:rPr>
          <w:rFonts w:asciiTheme="majorHAnsi" w:hAnsiTheme="majorHAnsi" w:cstheme="majorHAnsi"/>
          <w:sz w:val="22"/>
          <w:szCs w:val="22"/>
        </w:rPr>
        <w:t xml:space="preserve"> </w:t>
      </w:r>
      <w:r w:rsidR="005C5583" w:rsidRPr="00756260">
        <w:rPr>
          <w:rFonts w:asciiTheme="majorHAnsi" w:hAnsiTheme="majorHAnsi" w:cstheme="majorHAnsi"/>
          <w:sz w:val="22"/>
          <w:szCs w:val="22"/>
        </w:rPr>
        <w:t>T helper 17 (</w:t>
      </w:r>
      <w:del w:id="94" w:author="Higgins, Peter" w:date="2021-03-13T14:06:00Z">
        <w:r w:rsidR="00B360A8" w:rsidRPr="00756260" w:rsidDel="008C601A">
          <w:rPr>
            <w:rFonts w:asciiTheme="majorHAnsi" w:hAnsiTheme="majorHAnsi" w:cstheme="majorHAnsi"/>
            <w:sz w:val="22"/>
            <w:szCs w:val="22"/>
          </w:rPr>
          <w:delText>TH17</w:delText>
        </w:r>
      </w:del>
      <w:ins w:id="95" w:author="Higgins, Peter" w:date="2021-03-13T14:06:00Z">
        <w:r w:rsidR="008C601A" w:rsidRPr="00756260">
          <w:rPr>
            <w:rFonts w:asciiTheme="majorHAnsi" w:hAnsiTheme="majorHAnsi" w:cstheme="majorHAnsi"/>
            <w:sz w:val="22"/>
            <w:szCs w:val="22"/>
          </w:rPr>
          <w:t>T</w:t>
        </w:r>
        <w:r w:rsidR="008C601A">
          <w:rPr>
            <w:rFonts w:asciiTheme="majorHAnsi" w:hAnsiTheme="majorHAnsi" w:cstheme="majorHAnsi"/>
            <w:sz w:val="22"/>
            <w:szCs w:val="22"/>
          </w:rPr>
          <w:t>h</w:t>
        </w:r>
        <w:r w:rsidR="008C601A" w:rsidRPr="00756260">
          <w:rPr>
            <w:rFonts w:asciiTheme="majorHAnsi" w:hAnsiTheme="majorHAnsi" w:cstheme="majorHAnsi"/>
            <w:sz w:val="22"/>
            <w:szCs w:val="22"/>
          </w:rPr>
          <w:t>17</w:t>
        </w:r>
      </w:ins>
      <w:r w:rsidR="005C5583" w:rsidRPr="00756260">
        <w:rPr>
          <w:rFonts w:asciiTheme="majorHAnsi" w:hAnsiTheme="majorHAnsi" w:cstheme="majorHAnsi"/>
          <w:sz w:val="22"/>
          <w:szCs w:val="22"/>
        </w:rPr>
        <w:t xml:space="preserve">) </w:t>
      </w:r>
      <w:r w:rsidR="00B360A8" w:rsidRPr="00756260">
        <w:rPr>
          <w:rFonts w:asciiTheme="majorHAnsi" w:hAnsiTheme="majorHAnsi" w:cstheme="majorHAnsi"/>
          <w:sz w:val="22"/>
          <w:szCs w:val="22"/>
        </w:rPr>
        <w:t>cells </w:t>
      </w:r>
      <w:r w:rsidR="00B360A8" w:rsidRPr="00756260">
        <w:rPr>
          <w:rFonts w:asciiTheme="majorHAnsi" w:hAnsiTheme="majorHAnsi" w:cstheme="majorHAnsi"/>
          <w:sz w:val="22"/>
          <w:szCs w:val="22"/>
        </w:rPr>
        <w:fldChar w:fldCharType="begin"/>
      </w:r>
      <w:r w:rsidR="00753116" w:rsidRPr="00756260">
        <w:rPr>
          <w:rFonts w:asciiTheme="majorHAnsi" w:hAnsiTheme="majorHAnsi" w:cstheme="majorHAnsi"/>
          <w:sz w:val="22"/>
          <w:szCs w:val="22"/>
        </w:rPr>
        <w:instrText xml:space="preserve"> ADDIN EN.CITE &lt;EndNote&gt;&lt;Cite&gt;&lt;Author&gt;Zakka&lt;/Author&gt;&lt;Year&gt;2012&lt;/Year&gt;&lt;RecNum&gt;2&lt;/RecNum&gt;&lt;DisplayText&gt;[2]&lt;/DisplayText&gt;&lt;record&gt;&lt;rec-number&gt;2&lt;/rec-number&gt;&lt;foreign-keys&gt;&lt;key app="EN" db-id="w222r9rvjvvvrte50wgxdfr0z202eee950rd" timestamp="1563579026"&gt;2&lt;/key&gt;&lt;/foreign-keys&gt;&lt;ref-type name="Journal Article"&gt;17&lt;/ref-type&gt;&lt;contributors&gt;&lt;authors&gt;&lt;author&gt;Zakka, L. R.&lt;/author&gt;&lt;author&gt;Fradkov, E.&lt;/author&gt;&lt;author&gt;Keskin, D. B.&lt;/author&gt;&lt;author&gt;Tabansky, I.&lt;/author&gt;&lt;author&gt;Stern, J. N.&lt;/author&gt;&lt;author&gt;Ahmed, A. R.&lt;/author&gt;&lt;/authors&gt;&lt;/contributors&gt;&lt;auth-address&gt;Center for Blistering Diseases, Boston, MA 02120, USA.&lt;/auth-address&gt;&lt;titles&gt;&lt;title&gt;The role of natural killer cells in autoimmune blistering diseases&lt;/title&gt;&lt;secondary-title&gt;Autoimmunity&lt;/secondary-title&gt;&lt;alt-title&gt;Autoimmunity&lt;/alt-title&gt;&lt;/titles&gt;&lt;periodical&gt;&lt;full-title&gt;Autoimmunity&lt;/full-title&gt;&lt;abbr-1&gt;Autoimmunity&lt;/abbr-1&gt;&lt;/periodical&gt;&lt;alt-periodical&gt;&lt;full-title&gt;Autoimmunity&lt;/full-title&gt;&lt;abbr-1&gt;Autoimmunity&lt;/abbr-1&gt;&lt;/alt-periodical&gt;&lt;pages&gt;44-54&lt;/pages&gt;&lt;volume&gt;45&lt;/volume&gt;&lt;number&gt;1&lt;/number&gt;&lt;edition&gt;2011/09/20&lt;/edition&gt;&lt;keywords&gt;&lt;keyword&gt;Autoimmune Diseases/*immunology&lt;/keyword&gt;&lt;keyword&gt;Humans&lt;/keyword&gt;&lt;keyword&gt;Killer Cells, Natural/*immunology&lt;/keyword&gt;&lt;keyword&gt;Pemphigus/immunology&lt;/keyword&gt;&lt;keyword&gt;Skin Diseases, Vesiculobullous/*immunology&lt;/keyword&gt;&lt;/keywords&gt;&lt;dates&gt;&lt;year&gt;2012&lt;/year&gt;&lt;pub-dates&gt;&lt;date&gt;Feb&lt;/date&gt;&lt;/pub-dates&gt;&lt;/dates&gt;&lt;isbn&gt;0891-6934&lt;/isbn&gt;&lt;accession-num&gt;21923616&lt;/accession-num&gt;&lt;urls&gt;&lt;/urls&gt;&lt;electronic-resource-num&gt;10.3109/08916934.2011.606446&lt;/electronic-resource-num&gt;&lt;remote-database-provider&gt;NLM&lt;/remote-database-provider&gt;&lt;language&gt;eng&lt;/language&gt;&lt;/record&gt;&lt;/Cite&gt;&lt;/EndNote&gt;</w:instrText>
      </w:r>
      <w:r w:rsidR="00B360A8" w:rsidRPr="00756260">
        <w:rPr>
          <w:rFonts w:asciiTheme="majorHAnsi" w:hAnsiTheme="majorHAnsi" w:cstheme="majorHAnsi"/>
          <w:sz w:val="22"/>
          <w:szCs w:val="22"/>
        </w:rPr>
        <w:fldChar w:fldCharType="separate"/>
      </w:r>
      <w:r w:rsidR="00753116" w:rsidRPr="00756260">
        <w:rPr>
          <w:rFonts w:asciiTheme="majorHAnsi" w:hAnsiTheme="majorHAnsi" w:cstheme="majorHAnsi"/>
          <w:noProof/>
          <w:sz w:val="22"/>
          <w:szCs w:val="22"/>
        </w:rPr>
        <w:t>[2]</w:t>
      </w:r>
      <w:r w:rsidR="00B360A8" w:rsidRPr="00756260">
        <w:rPr>
          <w:rFonts w:asciiTheme="majorHAnsi" w:hAnsiTheme="majorHAnsi" w:cstheme="majorHAnsi"/>
          <w:sz w:val="22"/>
          <w:szCs w:val="22"/>
        </w:rPr>
        <w:fldChar w:fldCharType="end"/>
      </w:r>
      <w:r w:rsidR="00B360A8" w:rsidRPr="00756260">
        <w:rPr>
          <w:rFonts w:asciiTheme="majorHAnsi" w:hAnsiTheme="majorHAnsi" w:cstheme="majorHAnsi"/>
          <w:sz w:val="22"/>
          <w:szCs w:val="22"/>
        </w:rPr>
        <w:t xml:space="preserve">. </w:t>
      </w:r>
      <w:del w:id="96" w:author="Higgins, Peter" w:date="2021-03-13T14:06:00Z">
        <w:r w:rsidR="00B360A8" w:rsidRPr="00756260" w:rsidDel="008C601A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>T</w:delText>
        </w:r>
        <w:r w:rsidR="00F67172" w:rsidRPr="00756260" w:rsidDel="008C601A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>H</w:delText>
        </w:r>
        <w:r w:rsidR="00B360A8" w:rsidRPr="00756260" w:rsidDel="008C601A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 xml:space="preserve">17 </w:delText>
        </w:r>
      </w:del>
      <w:ins w:id="97" w:author="Higgins, Peter" w:date="2021-03-13T14:06:00Z">
        <w:r w:rsidR="008C601A" w:rsidRPr="00756260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t>T</w:t>
        </w:r>
        <w:r w:rsidR="008C601A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t>h</w:t>
        </w:r>
        <w:r w:rsidR="008C601A" w:rsidRPr="00756260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t xml:space="preserve">17 </w:t>
        </w:r>
      </w:ins>
      <w:r w:rsidR="00B360A8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cells are found in large numbers in psoriatic plaques underscoring their significance in its pathogenesis </w:t>
      </w:r>
      <w:r w:rsidR="00B360A8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begin"/>
      </w:r>
      <w:r w:rsidR="00753116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instrText xml:space="preserve"> ADDIN EN.CITE &lt;EndNote&gt;&lt;Cite&gt;&lt;Author&gt;Cai&lt;/Author&gt;&lt;Year&gt;2012&lt;/Year&gt;&lt;RecNum&gt;3&lt;/RecNum&gt;&lt;DisplayText&gt;[3]&lt;/DisplayText&gt;&lt;record&gt;&lt;rec-number&gt;3&lt;/rec-number&gt;&lt;foreign-keys&gt;&lt;key app="EN" db-id="w222r9rvjvvvrte50wgxdfr0z202eee950rd" timestamp="1563579422"&gt;3&lt;/key&gt;&lt;/foreign-keys&gt;&lt;ref-type name="Journal Article"&gt;17&lt;/ref-type&gt;&lt;contributors&gt;&lt;authors&gt;&lt;author&gt;Cai, Y.&lt;/author&gt;&lt;author&gt;Fleming, C.&lt;/author&gt;&lt;author&gt;Yan, J.&lt;/author&gt;&lt;/authors&gt;&lt;/contributors&gt;&lt;auth-address&gt;Department of Medicine and Tumor Immunobiology Program, James Graham Brown Cancer Center, University of Louisville, Louisville, KY, USA.&lt;/auth-address&gt;&lt;titles&gt;&lt;title&gt;New insights of T cells in the pathogenesis of psoriasis&lt;/title&gt;&lt;secondary-title&gt;Cell Mol Immunol&lt;/secondary-title&gt;&lt;alt-title&gt;Cellular &amp;amp; molecular immunology&lt;/alt-title&gt;&lt;/titles&gt;&lt;periodical&gt;&lt;full-title&gt;Cell Mol Immunol&lt;/full-title&gt;&lt;abbr-1&gt;Cellular &amp;amp; molecular immunology&lt;/abbr-1&gt;&lt;/periodical&gt;&lt;alt-periodical&gt;&lt;full-title&gt;Cell Mol Immunol&lt;/full-title&gt;&lt;abbr-1&gt;Cellular &amp;amp; molecular immunology&lt;/abbr-1&gt;&lt;/alt-periodical&gt;&lt;pages&gt;302-9&lt;/pages&gt;&lt;volume&gt;9&lt;/volume&gt;&lt;number&gt;4&lt;/number&gt;&lt;edition&gt;2012/06/19&lt;/edition&gt;&lt;keywords&gt;&lt;keyword&gt;Animals&lt;/keyword&gt;&lt;keyword&gt;Cell Movement/immunology&lt;/keyword&gt;&lt;keyword&gt;Cell Proliferation&lt;/keyword&gt;&lt;keyword&gt;Humans&lt;/keyword&gt;&lt;keyword&gt;Interleukin-17/*immunology/metabolism&lt;/keyword&gt;&lt;keyword&gt;Keratinocytes/*immunology&lt;/keyword&gt;&lt;keyword&gt;Molecular Targeted Therapy&lt;/keyword&gt;&lt;keyword&gt;Psoriasis/drug therapy/*immunology&lt;/keyword&gt;&lt;keyword&gt;Receptors, Antigen, T-Cell, gamma-delta/immunology/*metabolism&lt;/keyword&gt;&lt;keyword&gt;T-Lymphocytes/immunology/*metabolism&lt;/keyword&gt;&lt;/keywords&gt;&lt;dates&gt;&lt;year&gt;2012&lt;/year&gt;&lt;pub-dates&gt;&lt;date&gt;Jul&lt;/date&gt;&lt;/pub-dates&gt;&lt;/dates&gt;&lt;isbn&gt;1672-7681&lt;/isbn&gt;&lt;accession-num&gt;22705915&lt;/accession-num&gt;&lt;urls&gt;&lt;/urls&gt;&lt;custom2&gt;PMC4132586&lt;/custom2&gt;&lt;electronic-resource-num&gt;10.1038/cmi.2012.15&lt;/electronic-resource-num&gt;&lt;remote-database-provider&gt;NLM&lt;/remote-database-provider&gt;&lt;language&gt;eng&lt;/language&gt;&lt;/record&gt;&lt;/Cite&gt;&lt;/EndNote&gt;</w:instrText>
      </w:r>
      <w:r w:rsidR="00B360A8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separate"/>
      </w:r>
      <w:r w:rsidR="00753116" w:rsidRPr="00756260">
        <w:rPr>
          <w:rFonts w:asciiTheme="majorHAnsi" w:hAnsiTheme="majorHAnsi" w:cstheme="majorHAnsi"/>
          <w:noProof/>
          <w:sz w:val="22"/>
          <w:szCs w:val="22"/>
          <w:shd w:val="clear" w:color="auto" w:fill="FFFFFF"/>
        </w:rPr>
        <w:t>[3]</w:t>
      </w:r>
      <w:r w:rsidR="00B360A8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end"/>
      </w:r>
      <w:r w:rsidR="00B360A8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</w:t>
      </w:r>
      <w:r w:rsidR="00B360A8" w:rsidRPr="00756260">
        <w:rPr>
          <w:rFonts w:asciiTheme="majorHAnsi" w:eastAsia="Times New Roman" w:hAnsiTheme="majorHAnsi" w:cstheme="majorHAnsi"/>
          <w:sz w:val="22"/>
          <w:szCs w:val="22"/>
        </w:rPr>
        <w:t xml:space="preserve">In </w:t>
      </w:r>
      <w:r w:rsidR="00FB796D" w:rsidRPr="00756260">
        <w:rPr>
          <w:rFonts w:asciiTheme="majorHAnsi" w:eastAsia="Times New Roman" w:hAnsiTheme="majorHAnsi" w:cstheme="majorHAnsi"/>
          <w:sz w:val="22"/>
          <w:szCs w:val="22"/>
        </w:rPr>
        <w:t>a</w:t>
      </w:r>
      <w:r w:rsidR="00B360A8" w:rsidRPr="00756260">
        <w:rPr>
          <w:rFonts w:asciiTheme="majorHAnsi" w:eastAsia="Times New Roman" w:hAnsiTheme="majorHAnsi" w:cstheme="majorHAnsi"/>
          <w:sz w:val="22"/>
          <w:szCs w:val="22"/>
        </w:rPr>
        <w:t xml:space="preserve">lopecia areata lesions, </w:t>
      </w:r>
      <w:r w:rsidR="00B360A8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>IL-23</w:t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transcription</w:t>
      </w:r>
      <w:r w:rsidR="00B360A8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was found to be upregulated</w:t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using microarray</w:t>
      </w:r>
      <w:r w:rsidR="005C5583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analysis</w:t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reverse-transcriptase PCR </w:t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begin">
          <w:fldData xml:space="preserve">PEVuZE5vdGU+PENpdGU+PEF1dGhvcj5TdWFyZXotRmFyaW5hczwvQXV0aG9yPjxZZWFyPjIwMTU8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</w:fldData>
        </w:fldChar>
      </w:r>
      <w:r w:rsidR="00753116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instrText xml:space="preserve"> ADDIN EN.CITE </w:instrText>
      </w:r>
      <w:r w:rsidR="00753116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begin">
          <w:fldData xml:space="preserve">PEVuZE5vdGU+PENpdGU+PEF1dGhvcj5TdWFyZXotRmFyaW5hczwvQXV0aG9yPjxZZWFyPjIwMTU8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</w:fldData>
        </w:fldChar>
      </w:r>
      <w:r w:rsidR="00753116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instrText xml:space="preserve"> ADDIN EN.CITE.DATA </w:instrText>
      </w:r>
      <w:r w:rsidR="00753116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</w:r>
      <w:r w:rsidR="00753116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end"/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separate"/>
      </w:r>
      <w:r w:rsidR="00753116" w:rsidRPr="00756260">
        <w:rPr>
          <w:rFonts w:asciiTheme="majorHAnsi" w:hAnsiTheme="majorHAnsi" w:cstheme="majorHAnsi"/>
          <w:noProof/>
          <w:sz w:val="22"/>
          <w:szCs w:val="22"/>
          <w:shd w:val="clear" w:color="auto" w:fill="FFFFFF"/>
        </w:rPr>
        <w:t>[4]</w:t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end"/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implying its significance</w:t>
      </w:r>
      <w:r w:rsidR="00F244FC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</w:t>
      </w:r>
      <w:r w:rsidR="00F7574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="00F244FC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Patient with eczema, otherwise known as atopic dermatitis, </w:t>
      </w:r>
      <w:r w:rsidR="005C5583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also </w:t>
      </w:r>
      <w:r w:rsidR="00F244FC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>have elevated serum levels of IL-23</w:t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begin">
          <w:fldData xml:space="preserve">PEVuZE5vdGU+PENpdGU+PEF1dGhvcj5MZW9uYXJkaTwvQXV0aG9yPjxZZWFyPjIwMTU8L1llYXI+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</w:fldData>
        </w:fldChar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instrText xml:space="preserve"> ADDIN EN.CITE </w:instrText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begin">
          <w:fldData xml:space="preserve">PEVuZE5vdGU+PENpdGU+PEF1dGhvcj5MZW9uYXJkaTwvQXV0aG9yPjxZZWFyPjIwMTU8L1llYXI+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</w:fldData>
        </w:fldChar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instrText xml:space="preserve"> ADDIN EN.CITE.DATA </w:instrText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end"/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separate"/>
      </w:r>
      <w:r w:rsidR="00FB796D" w:rsidRPr="00756260">
        <w:rPr>
          <w:rFonts w:asciiTheme="majorHAnsi" w:hAnsiTheme="majorHAnsi" w:cstheme="majorHAnsi"/>
          <w:noProof/>
          <w:sz w:val="22"/>
          <w:szCs w:val="22"/>
          <w:shd w:val="clear" w:color="auto" w:fill="FFFFFF"/>
        </w:rPr>
        <w:t>[5]</w:t>
      </w:r>
      <w:r w:rsidR="00FB796D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fldChar w:fldCharType="end"/>
      </w:r>
      <w:r w:rsidR="00F244FC" w:rsidRPr="0075626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</w:t>
      </w:r>
    </w:p>
    <w:p w14:paraId="46F8202B" w14:textId="37F6DE59" w:rsidR="00B360A8" w:rsidRPr="00756260" w:rsidRDefault="00B360A8" w:rsidP="00CB19E0">
      <w:pPr>
        <w:shd w:val="clear" w:color="auto" w:fill="FFFFFF"/>
        <w:rPr>
          <w:rFonts w:asciiTheme="majorHAnsi" w:hAnsiTheme="majorHAnsi" w:cstheme="majorHAnsi"/>
          <w:sz w:val="22"/>
          <w:szCs w:val="22"/>
        </w:rPr>
      </w:pPr>
    </w:p>
    <w:p w14:paraId="02086FA2" w14:textId="0EEE27C7" w:rsidR="009B7998" w:rsidRPr="00756260" w:rsidRDefault="002E2FB6" w:rsidP="00CB19E0">
      <w:pP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eastAsia="Times New Roman" w:hAnsiTheme="majorHAnsi" w:cstheme="majorHAnsi"/>
          <w:sz w:val="22"/>
          <w:szCs w:val="22"/>
        </w:rPr>
        <w:t>Ustekinumab</w:t>
      </w:r>
      <w:r w:rsidR="003B73EF" w:rsidRPr="00756260">
        <w:rPr>
          <w:rFonts w:asciiTheme="majorHAnsi" w:eastAsia="Times New Roman" w:hAnsiTheme="majorHAnsi" w:cstheme="majorHAnsi"/>
          <w:sz w:val="22"/>
          <w:szCs w:val="22"/>
        </w:rPr>
        <w:t xml:space="preserve"> has been FDA approved for the treatment of psoriasis since 2008; it was recently approved for the treatment of Crohn's disease</w:t>
      </w:r>
      <w:r w:rsidR="00454D72">
        <w:rPr>
          <w:rFonts w:asciiTheme="majorHAnsi" w:eastAsia="Times New Roman" w:hAnsiTheme="majorHAnsi" w:cstheme="majorHAnsi"/>
          <w:sz w:val="22"/>
          <w:szCs w:val="22"/>
        </w:rPr>
        <w:t xml:space="preserve"> in 2016</w:t>
      </w:r>
      <w:r w:rsidR="00AB65AE">
        <w:rPr>
          <w:rFonts w:asciiTheme="majorHAnsi" w:eastAsia="Times New Roman" w:hAnsiTheme="majorHAnsi" w:cstheme="majorHAnsi"/>
          <w:sz w:val="22"/>
          <w:szCs w:val="22"/>
        </w:rPr>
        <w:t xml:space="preserve"> and u</w:t>
      </w:r>
      <w:r w:rsidR="00454D72">
        <w:rPr>
          <w:rFonts w:asciiTheme="majorHAnsi" w:eastAsia="Times New Roman" w:hAnsiTheme="majorHAnsi" w:cstheme="majorHAnsi"/>
          <w:sz w:val="22"/>
          <w:szCs w:val="22"/>
        </w:rPr>
        <w:t xml:space="preserve">lcerative colitis in </w:t>
      </w:r>
      <w:r w:rsidR="00323955" w:rsidRPr="00756260">
        <w:rPr>
          <w:rFonts w:asciiTheme="majorHAnsi" w:eastAsia="Times New Roman" w:hAnsiTheme="majorHAnsi" w:cstheme="majorHAnsi"/>
          <w:sz w:val="22"/>
          <w:szCs w:val="22"/>
        </w:rPr>
        <w:t>2019</w:t>
      </w:r>
      <w:r w:rsidR="003B73EF" w:rsidRPr="00756260">
        <w:rPr>
          <w:rFonts w:asciiTheme="majorHAnsi" w:eastAsia="Times New Roman" w:hAnsiTheme="majorHAnsi" w:cstheme="majorHAnsi"/>
          <w:sz w:val="22"/>
          <w:szCs w:val="22"/>
        </w:rPr>
        <w:t xml:space="preserve">. </w:t>
      </w:r>
      <w:r w:rsidRPr="00756260">
        <w:rPr>
          <w:rFonts w:asciiTheme="majorHAnsi" w:eastAsia="Times New Roman" w:hAnsiTheme="majorHAnsi" w:cstheme="majorHAnsi"/>
          <w:sz w:val="22"/>
          <w:szCs w:val="22"/>
        </w:rPr>
        <w:t xml:space="preserve">Ustekinumab </w:t>
      </w:r>
      <w:r w:rsidR="003B73EF" w:rsidRPr="00756260">
        <w:rPr>
          <w:rFonts w:asciiTheme="majorHAnsi" w:eastAsia="Times New Roman" w:hAnsiTheme="majorHAnsi" w:cstheme="majorHAnsi"/>
          <w:sz w:val="22"/>
          <w:szCs w:val="22"/>
        </w:rPr>
        <w:t xml:space="preserve">acts through binding to the p-40 subunit of both IL-12 and IL-23 making them unable to bind to their receptors and trigger downstream pro-inflammatory signaling. </w:t>
      </w:r>
      <w:r w:rsidR="009B7998" w:rsidRPr="00756260">
        <w:rPr>
          <w:rFonts w:asciiTheme="majorHAnsi" w:hAnsiTheme="majorHAnsi" w:cstheme="majorHAnsi"/>
          <w:sz w:val="22"/>
          <w:szCs w:val="22"/>
        </w:rPr>
        <w:t xml:space="preserve">To our knowledge, there have been no direct comparison studies </w:t>
      </w:r>
      <w:r w:rsidR="00BD15F1">
        <w:rPr>
          <w:rFonts w:asciiTheme="majorHAnsi" w:hAnsiTheme="majorHAnsi" w:cstheme="majorHAnsi"/>
          <w:sz w:val="22"/>
          <w:szCs w:val="22"/>
        </w:rPr>
        <w:t xml:space="preserve">for </w:t>
      </w:r>
      <w:r w:rsidR="003B73EF" w:rsidRPr="00756260">
        <w:rPr>
          <w:rFonts w:asciiTheme="majorHAnsi" w:hAnsiTheme="majorHAnsi" w:cstheme="majorHAnsi"/>
          <w:sz w:val="22"/>
          <w:szCs w:val="22"/>
        </w:rPr>
        <w:t xml:space="preserve">the efficacy of </w:t>
      </w:r>
      <w:proofErr w:type="spellStart"/>
      <w:r w:rsidRPr="00756260">
        <w:rPr>
          <w:rFonts w:asciiTheme="majorHAnsi" w:eastAsia="Times New Roman" w:hAnsiTheme="majorHAnsi" w:cstheme="majorHAnsi"/>
          <w:sz w:val="22"/>
          <w:szCs w:val="22"/>
        </w:rPr>
        <w:t>ustekinumab</w:t>
      </w:r>
      <w:proofErr w:type="spellEnd"/>
      <w:r w:rsidR="003B73EF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F56560">
        <w:rPr>
          <w:rFonts w:asciiTheme="majorHAnsi" w:hAnsiTheme="majorHAnsi" w:cstheme="majorHAnsi"/>
          <w:sz w:val="22"/>
          <w:szCs w:val="22"/>
        </w:rPr>
        <w:t>in</w:t>
      </w:r>
      <w:r w:rsidR="009B7998" w:rsidRPr="00756260">
        <w:rPr>
          <w:rFonts w:asciiTheme="majorHAnsi" w:hAnsiTheme="majorHAnsi" w:cstheme="majorHAnsi"/>
          <w:sz w:val="22"/>
          <w:szCs w:val="22"/>
        </w:rPr>
        <w:t xml:space="preserve"> patients with and without </w:t>
      </w:r>
      <w:ins w:id="98" w:author="Higgins, Peter" w:date="2021-04-06T14:49:00Z">
        <w:r w:rsidR="00E205E1">
          <w:rPr>
            <w:rFonts w:asciiTheme="majorHAnsi" w:hAnsiTheme="majorHAnsi" w:cstheme="majorHAnsi"/>
            <w:sz w:val="22"/>
            <w:szCs w:val="22"/>
          </w:rPr>
          <w:t xml:space="preserve">autoimmune </w:t>
        </w:r>
      </w:ins>
      <w:r w:rsidR="009B7998" w:rsidRPr="00756260">
        <w:rPr>
          <w:rFonts w:asciiTheme="majorHAnsi" w:hAnsiTheme="majorHAnsi" w:cstheme="majorHAnsi"/>
          <w:sz w:val="22"/>
          <w:szCs w:val="22"/>
        </w:rPr>
        <w:t>skin disease. We hypothesize</w:t>
      </w:r>
      <w:r w:rsidR="00F2200B">
        <w:rPr>
          <w:rFonts w:asciiTheme="majorHAnsi" w:hAnsiTheme="majorHAnsi" w:cstheme="majorHAnsi"/>
          <w:sz w:val="22"/>
          <w:szCs w:val="22"/>
        </w:rPr>
        <w:t>d</w:t>
      </w:r>
      <w:r w:rsidR="009B7998" w:rsidRPr="00756260">
        <w:rPr>
          <w:rFonts w:asciiTheme="majorHAnsi" w:hAnsiTheme="majorHAnsi" w:cstheme="majorHAnsi"/>
          <w:sz w:val="22"/>
          <w:szCs w:val="22"/>
        </w:rPr>
        <w:t xml:space="preserve"> that, given </w:t>
      </w:r>
      <w:proofErr w:type="spellStart"/>
      <w:r w:rsidRPr="00756260">
        <w:rPr>
          <w:rFonts w:asciiTheme="majorHAnsi" w:eastAsia="Times New Roman" w:hAnsiTheme="majorHAnsi" w:cstheme="majorHAnsi"/>
          <w:sz w:val="22"/>
          <w:szCs w:val="22"/>
        </w:rPr>
        <w:t>ustekinumab</w:t>
      </w:r>
      <w:r w:rsidRPr="00756260">
        <w:rPr>
          <w:rFonts w:asciiTheme="majorHAnsi" w:hAnsiTheme="majorHAnsi" w:cstheme="majorHAnsi"/>
          <w:sz w:val="22"/>
          <w:szCs w:val="22"/>
        </w:rPr>
        <w:t>’</w:t>
      </w:r>
      <w:r w:rsidR="009B7998" w:rsidRPr="00756260">
        <w:rPr>
          <w:rFonts w:asciiTheme="majorHAnsi" w:hAnsiTheme="majorHAnsi" w:cstheme="majorHAnsi"/>
          <w:sz w:val="22"/>
          <w:szCs w:val="22"/>
        </w:rPr>
        <w:t>s</w:t>
      </w:r>
      <w:proofErr w:type="spellEnd"/>
      <w:r w:rsidR="009B7998" w:rsidRPr="00756260">
        <w:rPr>
          <w:rFonts w:asciiTheme="majorHAnsi" w:hAnsiTheme="majorHAnsi" w:cstheme="majorHAnsi"/>
          <w:sz w:val="22"/>
          <w:szCs w:val="22"/>
        </w:rPr>
        <w:t xml:space="preserve"> efficacy in treating skin disease, including psoriasis, the pathophysiology of Crohn’s with skin disease may be different than </w:t>
      </w:r>
      <w:r w:rsidR="00C947E5" w:rsidRPr="00756260">
        <w:rPr>
          <w:rFonts w:asciiTheme="majorHAnsi" w:hAnsiTheme="majorHAnsi" w:cstheme="majorHAnsi"/>
          <w:sz w:val="22"/>
          <w:szCs w:val="22"/>
        </w:rPr>
        <w:t xml:space="preserve">its </w:t>
      </w:r>
      <w:r w:rsidR="009B7998" w:rsidRPr="00756260">
        <w:rPr>
          <w:rFonts w:asciiTheme="majorHAnsi" w:hAnsiTheme="majorHAnsi" w:cstheme="majorHAnsi"/>
          <w:sz w:val="22"/>
          <w:szCs w:val="22"/>
        </w:rPr>
        <w:t xml:space="preserve">other subtypes and therefore more susceptible to </w:t>
      </w:r>
      <w:del w:id="99" w:author="Higgins, Peter" w:date="2021-04-06T14:49:00Z">
        <w:r w:rsidR="009B7998" w:rsidRPr="00756260" w:rsidDel="00E205E1">
          <w:rPr>
            <w:rFonts w:asciiTheme="majorHAnsi" w:hAnsiTheme="majorHAnsi" w:cstheme="majorHAnsi"/>
            <w:sz w:val="22"/>
            <w:szCs w:val="22"/>
          </w:rPr>
          <w:delText xml:space="preserve">the </w:delText>
        </w:r>
      </w:del>
      <w:ins w:id="100" w:author="Higgins, Peter" w:date="2021-04-06T14:49:00Z">
        <w:r w:rsidR="00E205E1">
          <w:rPr>
            <w:rFonts w:asciiTheme="majorHAnsi" w:hAnsiTheme="majorHAnsi" w:cstheme="majorHAnsi"/>
            <w:sz w:val="22"/>
            <w:szCs w:val="22"/>
          </w:rPr>
          <w:t>targeted IL12/23</w:t>
        </w:r>
        <w:r w:rsidR="00E205E1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9B7998" w:rsidRPr="00756260">
        <w:rPr>
          <w:rFonts w:asciiTheme="majorHAnsi" w:hAnsiTheme="majorHAnsi" w:cstheme="majorHAnsi"/>
          <w:sz w:val="22"/>
          <w:szCs w:val="22"/>
        </w:rPr>
        <w:t xml:space="preserve">treatment. </w:t>
      </w:r>
    </w:p>
    <w:p w14:paraId="12C7BF6E" w14:textId="7CA76950" w:rsidR="00F511FE" w:rsidRPr="00756260" w:rsidRDefault="00F511FE" w:rsidP="00CB19E0">
      <w:pPr>
        <w:shd w:val="clear" w:color="auto" w:fill="FFFFFF"/>
        <w:rPr>
          <w:rFonts w:asciiTheme="majorHAnsi" w:eastAsia="Times New Roman" w:hAnsiTheme="majorHAnsi" w:cstheme="majorHAnsi"/>
          <w:sz w:val="22"/>
          <w:szCs w:val="22"/>
        </w:rPr>
      </w:pPr>
      <w:r w:rsidRPr="00756260">
        <w:rPr>
          <w:rFonts w:asciiTheme="majorHAnsi" w:eastAsia="Times New Roman" w:hAnsiTheme="majorHAnsi" w:cstheme="majorHAnsi"/>
          <w:sz w:val="22"/>
          <w:szCs w:val="22"/>
        </w:rPr>
        <w:t> </w:t>
      </w:r>
    </w:p>
    <w:p w14:paraId="79A385F2" w14:textId="09BB61D8" w:rsidR="00013D1F" w:rsidRPr="00756260" w:rsidRDefault="00F2200B" w:rsidP="00CB19E0">
      <w:pPr>
        <w:shd w:val="clear" w:color="auto" w:fill="FFFFFF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In this paper we investigated wh</w:t>
      </w:r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>ether patients who have autoimmune skin disease (atopic dermatitis,</w:t>
      </w:r>
      <w:r w:rsidR="009E06C7">
        <w:rPr>
          <w:rFonts w:asciiTheme="majorHAnsi" w:eastAsia="Times New Roman" w:hAnsiTheme="majorHAnsi" w:cstheme="majorHAnsi"/>
          <w:sz w:val="22"/>
          <w:szCs w:val="22"/>
        </w:rPr>
        <w:t xml:space="preserve"> eczema, psoriasis, and alopecia</w:t>
      </w:r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>) or cutaneous manifestations of </w:t>
      </w:r>
      <w:r w:rsidR="00C947E5" w:rsidRPr="00756260">
        <w:rPr>
          <w:rFonts w:asciiTheme="majorHAnsi" w:eastAsia="Times New Roman" w:hAnsiTheme="majorHAnsi" w:cstheme="majorHAnsi"/>
          <w:sz w:val="22"/>
          <w:szCs w:val="22"/>
        </w:rPr>
        <w:t xml:space="preserve">Crohn’s </w:t>
      </w:r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 xml:space="preserve">(erythema nodosum, pyoderma gangrenosum, </w:t>
      </w:r>
      <w:proofErr w:type="spellStart"/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>pyostomatitis</w:t>
      </w:r>
      <w:proofErr w:type="spellEnd"/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proofErr w:type="spellStart"/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>vegetans</w:t>
      </w:r>
      <w:proofErr w:type="spellEnd"/>
      <w:r w:rsidR="00013D1F" w:rsidRPr="002C1EC1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 w:rsidR="00C05563" w:rsidRPr="002C1EC1">
        <w:rPr>
          <w:rFonts w:asciiTheme="majorHAnsi" w:eastAsia="Times New Roman" w:hAnsiTheme="majorHAnsi" w:cstheme="majorHAnsi"/>
          <w:sz w:val="22"/>
          <w:szCs w:val="22"/>
        </w:rPr>
        <w:t>S</w:t>
      </w:r>
      <w:r w:rsidR="00013D1F" w:rsidRPr="002C1EC1">
        <w:rPr>
          <w:rFonts w:asciiTheme="majorHAnsi" w:eastAsia="Times New Roman" w:hAnsiTheme="majorHAnsi" w:cstheme="majorHAnsi"/>
          <w:sz w:val="22"/>
          <w:szCs w:val="22"/>
        </w:rPr>
        <w:t>weet</w:t>
      </w:r>
      <w:r w:rsidR="00C05563" w:rsidRPr="002C1EC1">
        <w:rPr>
          <w:rFonts w:asciiTheme="majorHAnsi" w:eastAsia="Times New Roman" w:hAnsiTheme="majorHAnsi" w:cstheme="majorHAnsi"/>
          <w:sz w:val="22"/>
          <w:szCs w:val="22"/>
        </w:rPr>
        <w:t>’s</w:t>
      </w:r>
      <w:r w:rsidR="00013D1F" w:rsidRPr="002C1EC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 xml:space="preserve">syndrome, granulomatous vasculitis, and </w:t>
      </w:r>
      <w:proofErr w:type="spellStart"/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>leukocytoclastic</w:t>
      </w:r>
      <w:proofErr w:type="spellEnd"/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 xml:space="preserve"> vasculitis) are more likely to have a good clinical response to </w:t>
      </w:r>
      <w:proofErr w:type="spellStart"/>
      <w:r w:rsidR="002E2FB6" w:rsidRPr="00756260">
        <w:rPr>
          <w:rFonts w:asciiTheme="majorHAnsi" w:eastAsia="Times New Roman" w:hAnsiTheme="majorHAnsi" w:cstheme="majorHAnsi"/>
          <w:sz w:val="22"/>
          <w:szCs w:val="22"/>
        </w:rPr>
        <w:t>ustekinumab</w:t>
      </w:r>
      <w:proofErr w:type="spellEnd"/>
      <w:r w:rsidR="00013D1F" w:rsidRPr="00756260">
        <w:rPr>
          <w:rFonts w:asciiTheme="majorHAnsi" w:eastAsia="Times New Roman" w:hAnsiTheme="majorHAnsi" w:cstheme="majorHAnsi"/>
          <w:sz w:val="22"/>
          <w:szCs w:val="22"/>
        </w:rPr>
        <w:t xml:space="preserve"> than patients without skin disease.</w:t>
      </w:r>
    </w:p>
    <w:p w14:paraId="5E15E4F2" w14:textId="0504630E" w:rsidR="00D029B9" w:rsidRPr="00756260" w:rsidRDefault="00D029B9" w:rsidP="00CB19E0">
      <w:pPr>
        <w:rPr>
          <w:rFonts w:asciiTheme="majorHAnsi" w:hAnsiTheme="majorHAnsi" w:cstheme="majorHAnsi"/>
          <w:sz w:val="22"/>
          <w:szCs w:val="22"/>
        </w:rPr>
      </w:pPr>
    </w:p>
    <w:p w14:paraId="21D8FCAC" w14:textId="77777777" w:rsidR="007573A9" w:rsidRDefault="007573A9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8FD016B" w14:textId="70810CE7" w:rsidR="00D029B9" w:rsidRPr="00756260" w:rsidRDefault="00DB5BAA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756260">
        <w:rPr>
          <w:rFonts w:asciiTheme="majorHAnsi" w:hAnsiTheme="majorHAnsi" w:cstheme="majorHAnsi"/>
          <w:b/>
          <w:sz w:val="22"/>
          <w:szCs w:val="22"/>
          <w:u w:val="single"/>
        </w:rPr>
        <w:t>Materials and Methods</w:t>
      </w:r>
    </w:p>
    <w:p w14:paraId="299C45F7" w14:textId="77777777" w:rsidR="00CC6BD1" w:rsidRPr="00756260" w:rsidRDefault="00CC6BD1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0D9F1B6" w14:textId="10168E1B" w:rsidR="00CC6BD1" w:rsidRPr="00756260" w:rsidRDefault="00CC6BD1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756260">
        <w:rPr>
          <w:rFonts w:asciiTheme="majorHAnsi" w:hAnsiTheme="majorHAnsi" w:cstheme="majorHAnsi"/>
          <w:b/>
          <w:sz w:val="22"/>
          <w:szCs w:val="22"/>
        </w:rPr>
        <w:t>Study Design</w:t>
      </w:r>
    </w:p>
    <w:p w14:paraId="696F34E0" w14:textId="7BDCFC13" w:rsidR="00F56560" w:rsidRDefault="00A6168B" w:rsidP="00F56560">
      <w:pPr>
        <w:rPr>
          <w:rFonts w:asciiTheme="majorHAnsi" w:eastAsia="Times New Roman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>This is a retrospective single-center case-controlled study of clinical outcomes in patients at th</w:t>
      </w:r>
      <w:r w:rsidR="0015335B">
        <w:rPr>
          <w:rFonts w:asciiTheme="majorHAnsi" w:hAnsiTheme="majorHAnsi" w:cstheme="majorHAnsi"/>
          <w:sz w:val="22"/>
          <w:szCs w:val="22"/>
        </w:rPr>
        <w:t>e University of Michigan with Crohn’s disease</w:t>
      </w:r>
      <w:r w:rsidRPr="00756260">
        <w:rPr>
          <w:rFonts w:asciiTheme="majorHAnsi" w:hAnsiTheme="majorHAnsi" w:cstheme="majorHAnsi"/>
          <w:sz w:val="22"/>
          <w:szCs w:val="22"/>
        </w:rPr>
        <w:t xml:space="preserve"> on a standard dose of </w:t>
      </w:r>
      <w:proofErr w:type="spellStart"/>
      <w:r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Pr="00756260">
        <w:rPr>
          <w:rFonts w:asciiTheme="majorHAnsi" w:hAnsiTheme="majorHAnsi" w:cstheme="majorHAnsi"/>
          <w:sz w:val="22"/>
          <w:szCs w:val="22"/>
        </w:rPr>
        <w:t xml:space="preserve"> with a goal of comparing the clinical </w:t>
      </w:r>
      <w:r w:rsidR="00D029B9" w:rsidRPr="00756260">
        <w:rPr>
          <w:rFonts w:asciiTheme="majorHAnsi" w:hAnsiTheme="majorHAnsi" w:cstheme="majorHAnsi"/>
          <w:sz w:val="22"/>
          <w:szCs w:val="22"/>
        </w:rPr>
        <w:t xml:space="preserve">efficacy of the drug in patients with and without skin disease. </w:t>
      </w:r>
      <w:r w:rsidRPr="00756260">
        <w:rPr>
          <w:rFonts w:asciiTheme="majorHAnsi" w:eastAsia="Times New Roman" w:hAnsiTheme="majorHAnsi" w:cstheme="majorHAnsi"/>
          <w:sz w:val="22"/>
          <w:szCs w:val="22"/>
        </w:rPr>
        <w:t>It investigates</w:t>
      </w:r>
      <w:r w:rsidR="00D029B9" w:rsidRPr="00756260">
        <w:rPr>
          <w:rFonts w:asciiTheme="majorHAnsi" w:eastAsia="Times New Roman" w:hAnsiTheme="majorHAnsi" w:cstheme="majorHAnsi"/>
          <w:sz w:val="22"/>
          <w:szCs w:val="22"/>
        </w:rPr>
        <w:t xml:space="preserve"> whether patients who </w:t>
      </w:r>
      <w:r w:rsidR="000826DA" w:rsidRPr="00756260">
        <w:rPr>
          <w:rFonts w:asciiTheme="majorHAnsi" w:eastAsia="Times New Roman" w:hAnsiTheme="majorHAnsi" w:cstheme="majorHAnsi"/>
          <w:sz w:val="22"/>
          <w:szCs w:val="22"/>
        </w:rPr>
        <w:t xml:space="preserve">have </w:t>
      </w:r>
      <w:r w:rsidR="00D029B9" w:rsidRPr="00756260">
        <w:rPr>
          <w:rFonts w:asciiTheme="majorHAnsi" w:eastAsia="Times New Roman" w:hAnsiTheme="majorHAnsi" w:cstheme="majorHAnsi"/>
          <w:sz w:val="22"/>
          <w:szCs w:val="22"/>
        </w:rPr>
        <w:t xml:space="preserve">autoimmune skin disease </w:t>
      </w:r>
      <w:r w:rsidR="005B345F" w:rsidRPr="00756260">
        <w:rPr>
          <w:rFonts w:asciiTheme="majorHAnsi" w:eastAsia="Times New Roman" w:hAnsiTheme="majorHAnsi" w:cstheme="majorHAnsi"/>
          <w:sz w:val="22"/>
          <w:szCs w:val="22"/>
        </w:rPr>
        <w:t xml:space="preserve">or cutaneous manifestations </w:t>
      </w:r>
      <w:r w:rsidR="005B345F" w:rsidRPr="00756260">
        <w:rPr>
          <w:rFonts w:asciiTheme="majorHAnsi" w:eastAsia="Times New Roman" w:hAnsiTheme="majorHAnsi" w:cstheme="majorHAnsi"/>
          <w:sz w:val="22"/>
          <w:szCs w:val="22"/>
        </w:rPr>
        <w:lastRenderedPageBreak/>
        <w:t>of </w:t>
      </w:r>
      <w:r w:rsidR="00125494" w:rsidRPr="00756260">
        <w:rPr>
          <w:rFonts w:asciiTheme="majorHAnsi" w:eastAsia="Times New Roman" w:hAnsiTheme="majorHAnsi" w:cstheme="majorHAnsi"/>
          <w:sz w:val="22"/>
          <w:szCs w:val="22"/>
        </w:rPr>
        <w:t>Crohn’s</w:t>
      </w:r>
      <w:r w:rsidR="00D029B9" w:rsidRPr="0075626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disease </w:t>
      </w:r>
      <w:r w:rsidR="00D029B9" w:rsidRPr="00756260">
        <w:rPr>
          <w:rFonts w:asciiTheme="majorHAnsi" w:eastAsia="Times New Roman" w:hAnsiTheme="majorHAnsi" w:cstheme="majorHAnsi"/>
          <w:sz w:val="22"/>
          <w:szCs w:val="22"/>
        </w:rPr>
        <w:t xml:space="preserve">are more likely to have a clinical response to </w:t>
      </w:r>
      <w:proofErr w:type="spellStart"/>
      <w:r w:rsidR="002E2FB6" w:rsidRPr="00756260">
        <w:rPr>
          <w:rFonts w:asciiTheme="majorHAnsi" w:eastAsia="Times New Roman" w:hAnsiTheme="majorHAnsi" w:cstheme="majorHAnsi"/>
          <w:sz w:val="22"/>
          <w:szCs w:val="22"/>
        </w:rPr>
        <w:t>ustekinumab</w:t>
      </w:r>
      <w:proofErr w:type="spellEnd"/>
      <w:r w:rsidR="00D029B9" w:rsidRPr="00756260">
        <w:rPr>
          <w:rFonts w:asciiTheme="majorHAnsi" w:eastAsia="Times New Roman" w:hAnsiTheme="majorHAnsi" w:cstheme="majorHAnsi"/>
          <w:sz w:val="22"/>
          <w:szCs w:val="22"/>
        </w:rPr>
        <w:t xml:space="preserve"> than patients without skin disease.</w:t>
      </w:r>
      <w:r w:rsidR="00E404AE" w:rsidRPr="0075626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del w:id="101" w:author="Higgins, Peter" w:date="2021-04-06T14:50:00Z">
        <w:r w:rsidR="00F56560" w:rsidDel="00E205E1">
          <w:rPr>
            <w:rFonts w:asciiTheme="majorHAnsi" w:eastAsia="Times New Roman" w:hAnsiTheme="majorHAnsi" w:cstheme="majorHAnsi"/>
            <w:sz w:val="22"/>
            <w:szCs w:val="22"/>
          </w:rPr>
          <w:delText xml:space="preserve">Autoimmune </w:delText>
        </w:r>
      </w:del>
      <w:ins w:id="102" w:author="Higgins, Peter" w:date="2021-04-06T14:50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>For our purposes, a</w:t>
        </w:r>
        <w:r w:rsidR="00E205E1">
          <w:rPr>
            <w:rFonts w:asciiTheme="majorHAnsi" w:eastAsia="Times New Roman" w:hAnsiTheme="majorHAnsi" w:cstheme="majorHAnsi"/>
            <w:sz w:val="22"/>
            <w:szCs w:val="22"/>
          </w:rPr>
          <w:t xml:space="preserve">utoimmune </w:t>
        </w:r>
      </w:ins>
      <w:r w:rsidR="00F56560">
        <w:rPr>
          <w:rFonts w:asciiTheme="majorHAnsi" w:eastAsia="Times New Roman" w:hAnsiTheme="majorHAnsi" w:cstheme="majorHAnsi"/>
          <w:sz w:val="22"/>
          <w:szCs w:val="22"/>
        </w:rPr>
        <w:t>skin disease</w:t>
      </w:r>
      <w:r w:rsidR="009E06C7">
        <w:rPr>
          <w:rFonts w:asciiTheme="majorHAnsi" w:eastAsia="Times New Roman" w:hAnsiTheme="majorHAnsi" w:cstheme="majorHAnsi"/>
          <w:sz w:val="22"/>
          <w:szCs w:val="22"/>
        </w:rPr>
        <w:t>s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 include</w:t>
      </w:r>
      <w:ins w:id="103" w:author="Higgins, Peter" w:date="2021-04-06T14:50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>d</w:t>
        </w:r>
      </w:ins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: </w:t>
      </w:r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atop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ic dermatitis, eczema, psoriatic disease (psoriasis, psoriatic arthritis, </w:t>
      </w:r>
      <w:r w:rsidR="00F56560" w:rsidRPr="001C5291">
        <w:rPr>
          <w:rFonts w:asciiTheme="majorHAnsi" w:eastAsia="Times New Roman" w:hAnsiTheme="majorHAnsi" w:cstheme="majorHAnsi"/>
          <w:sz w:val="22"/>
          <w:szCs w:val="22"/>
        </w:rPr>
        <w:t>psoriasiform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 dermatitis, and </w:t>
      </w:r>
      <w:r w:rsidR="00F56560" w:rsidRPr="001C5291">
        <w:rPr>
          <w:rFonts w:asciiTheme="majorHAnsi" w:eastAsia="Times New Roman" w:hAnsiTheme="majorHAnsi" w:cstheme="majorHAnsi"/>
          <w:sz w:val="22"/>
          <w:szCs w:val="22"/>
        </w:rPr>
        <w:t>psoriasiform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 epidermal hyperplasia)</w:t>
      </w:r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and </w:t>
      </w:r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alopecia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 (areata or universalis</w:t>
      </w:r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)</w:t>
      </w:r>
      <w:ins w:id="104" w:author="Higgins, Peter" w:date="2021-04-06T14:50:00Z">
        <w:r w:rsidR="00A7482B">
          <w:rPr>
            <w:rFonts w:asciiTheme="majorHAnsi" w:eastAsia="Times New Roman" w:hAnsiTheme="majorHAnsi" w:cstheme="majorHAnsi"/>
            <w:sz w:val="22"/>
            <w:szCs w:val="22"/>
          </w:rPr>
          <w:t>;</w:t>
        </w:r>
        <w:r w:rsidR="00E205E1">
          <w:rPr>
            <w:rFonts w:asciiTheme="majorHAnsi" w:eastAsia="Times New Roman" w:hAnsiTheme="majorHAnsi" w:cstheme="majorHAnsi"/>
            <w:sz w:val="22"/>
            <w:szCs w:val="22"/>
          </w:rPr>
          <w:t xml:space="preserve"> and c</w:t>
        </w:r>
      </w:ins>
      <w:del w:id="105" w:author="Higgins, Peter" w:date="2021-04-06T14:50:00Z">
        <w:r w:rsidR="00F56560" w:rsidDel="00E205E1">
          <w:rPr>
            <w:rFonts w:asciiTheme="majorHAnsi" w:eastAsia="Times New Roman" w:hAnsiTheme="majorHAnsi" w:cstheme="majorHAnsi"/>
            <w:sz w:val="22"/>
            <w:szCs w:val="22"/>
          </w:rPr>
          <w:delText>. C</w:delText>
        </w:r>
      </w:del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utaneous manifestations of C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>rohn’s disease include</w:t>
      </w:r>
      <w:ins w:id="106" w:author="Higgins, Peter" w:date="2021-04-06T14:50:00Z">
        <w:r w:rsidR="00E205E1">
          <w:rPr>
            <w:rFonts w:asciiTheme="majorHAnsi" w:eastAsia="Times New Roman" w:hAnsiTheme="majorHAnsi" w:cstheme="majorHAnsi"/>
            <w:sz w:val="22"/>
            <w:szCs w:val="22"/>
          </w:rPr>
          <w:t>d</w:t>
        </w:r>
      </w:ins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: </w:t>
      </w:r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 xml:space="preserve">erythema nodosum, pyoderma gangrenosum, </w:t>
      </w:r>
      <w:proofErr w:type="spellStart"/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pyostomatitis</w:t>
      </w:r>
      <w:proofErr w:type="spellEnd"/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proofErr w:type="spellStart"/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vegetans</w:t>
      </w:r>
      <w:proofErr w:type="spellEnd"/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, sweet syndrome, granulomatous vasculitis,</w:t>
      </w:r>
      <w:r w:rsidR="00F56560" w:rsidRPr="001C5291">
        <w:rPr>
          <w:rFonts w:asciiTheme="majorHAnsi" w:eastAsia="Times New Roman" w:hAnsiTheme="majorHAnsi" w:cstheme="majorHAnsi"/>
          <w:sz w:val="22"/>
          <w:szCs w:val="22"/>
        </w:rPr>
        <w:t xml:space="preserve"> epidermolysis bullosa </w:t>
      </w:r>
      <w:proofErr w:type="spellStart"/>
      <w:r w:rsidR="00F56560" w:rsidRPr="001C5291">
        <w:rPr>
          <w:rFonts w:asciiTheme="majorHAnsi" w:eastAsia="Times New Roman" w:hAnsiTheme="majorHAnsi" w:cstheme="majorHAnsi"/>
          <w:sz w:val="22"/>
          <w:szCs w:val="22"/>
        </w:rPr>
        <w:t>acquisita</w:t>
      </w:r>
      <w:proofErr w:type="spellEnd"/>
      <w:r w:rsidR="00F56560">
        <w:rPr>
          <w:rFonts w:asciiTheme="majorHAnsi" w:eastAsia="Times New Roman" w:hAnsiTheme="majorHAnsi" w:cstheme="majorHAnsi"/>
          <w:sz w:val="22"/>
          <w:szCs w:val="22"/>
        </w:rPr>
        <w:t>,</w:t>
      </w:r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proofErr w:type="spellStart"/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>leukocytoclastic</w:t>
      </w:r>
      <w:proofErr w:type="spellEnd"/>
      <w:r w:rsidR="00F56560" w:rsidRPr="00756260">
        <w:rPr>
          <w:rFonts w:asciiTheme="majorHAnsi" w:eastAsia="Times New Roman" w:hAnsiTheme="majorHAnsi" w:cstheme="majorHAnsi"/>
          <w:sz w:val="22"/>
          <w:szCs w:val="22"/>
        </w:rPr>
        <w:t xml:space="preserve"> vasculitis</w:t>
      </w:r>
      <w:r w:rsidR="00F56560">
        <w:rPr>
          <w:rFonts w:asciiTheme="majorHAnsi" w:eastAsia="Times New Roman" w:hAnsiTheme="majorHAnsi" w:cstheme="majorHAnsi"/>
          <w:sz w:val="22"/>
          <w:szCs w:val="22"/>
        </w:rPr>
        <w:t xml:space="preserve">. </w:t>
      </w:r>
    </w:p>
    <w:p w14:paraId="59A3254C" w14:textId="0F263F04" w:rsidR="001C5291" w:rsidRDefault="001C5291" w:rsidP="00CB19E0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524254D2" w14:textId="4985C62C" w:rsidR="001D6E6E" w:rsidRPr="00756260" w:rsidRDefault="00454D72" w:rsidP="00CB19E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</w:t>
      </w:r>
      <w:r w:rsidR="00E404AE" w:rsidRPr="00756260">
        <w:rPr>
          <w:rFonts w:asciiTheme="majorHAnsi" w:hAnsiTheme="majorHAnsi" w:cstheme="majorHAnsi"/>
          <w:sz w:val="22"/>
          <w:szCs w:val="22"/>
        </w:rPr>
        <w:t xml:space="preserve">atients </w:t>
      </w:r>
      <w:r>
        <w:rPr>
          <w:rFonts w:asciiTheme="majorHAnsi" w:hAnsiTheme="majorHAnsi" w:cstheme="majorHAnsi"/>
          <w:sz w:val="22"/>
          <w:szCs w:val="22"/>
        </w:rPr>
        <w:t>from age</w:t>
      </w:r>
      <w:ins w:id="107" w:author="Higgins, Peter" w:date="2021-04-06T14:50:00Z">
        <w:r w:rsidR="00A7482B">
          <w:rPr>
            <w:rFonts w:asciiTheme="majorHAnsi" w:hAnsiTheme="majorHAnsi" w:cstheme="majorHAnsi"/>
            <w:sz w:val="22"/>
            <w:szCs w:val="22"/>
          </w:rPr>
          <w:t>s</w:t>
        </w:r>
      </w:ins>
      <w:r w:rsidR="00D968F8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995F6F" w:rsidRPr="002C1EC1">
        <w:rPr>
          <w:rFonts w:asciiTheme="majorHAnsi" w:hAnsiTheme="majorHAnsi" w:cstheme="majorHAnsi"/>
          <w:sz w:val="22"/>
          <w:szCs w:val="22"/>
        </w:rPr>
        <w:t>16</w:t>
      </w:r>
      <w:r>
        <w:rPr>
          <w:rFonts w:asciiTheme="majorHAnsi" w:hAnsiTheme="majorHAnsi" w:cstheme="majorHAnsi"/>
          <w:sz w:val="22"/>
          <w:szCs w:val="22"/>
        </w:rPr>
        <w:t xml:space="preserve"> to </w:t>
      </w:r>
      <w:r w:rsidR="000636E6">
        <w:rPr>
          <w:rFonts w:asciiTheme="majorHAnsi" w:hAnsiTheme="majorHAnsi" w:cstheme="majorHAnsi"/>
          <w:sz w:val="22"/>
          <w:szCs w:val="22"/>
        </w:rPr>
        <w:t>85</w:t>
      </w:r>
      <w:r w:rsidR="00D968F8" w:rsidRPr="002C1EC1">
        <w:rPr>
          <w:rFonts w:asciiTheme="majorHAnsi" w:hAnsiTheme="majorHAnsi" w:cstheme="majorHAnsi"/>
          <w:sz w:val="22"/>
          <w:szCs w:val="22"/>
        </w:rPr>
        <w:t xml:space="preserve"> </w:t>
      </w:r>
      <w:ins w:id="108" w:author="Higgins, Peter" w:date="2021-04-06T14:51:00Z">
        <w:r w:rsidR="00A7482B">
          <w:rPr>
            <w:rFonts w:asciiTheme="majorHAnsi" w:hAnsiTheme="majorHAnsi" w:cstheme="majorHAnsi"/>
            <w:sz w:val="22"/>
            <w:szCs w:val="22"/>
          </w:rPr>
          <w:t xml:space="preserve">after IV induction and </w:t>
        </w:r>
      </w:ins>
      <w:r w:rsidR="00E404AE" w:rsidRPr="00756260">
        <w:rPr>
          <w:rFonts w:asciiTheme="majorHAnsi" w:hAnsiTheme="majorHAnsi" w:cstheme="majorHAnsi"/>
          <w:sz w:val="22"/>
          <w:szCs w:val="22"/>
        </w:rPr>
        <w:t xml:space="preserve">on the standard </w:t>
      </w:r>
      <w:proofErr w:type="spellStart"/>
      <w:r w:rsidR="00882B2B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882B2B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E404AE" w:rsidRPr="00756260">
        <w:rPr>
          <w:rFonts w:asciiTheme="majorHAnsi" w:hAnsiTheme="majorHAnsi" w:cstheme="majorHAnsi"/>
          <w:sz w:val="22"/>
          <w:szCs w:val="22"/>
        </w:rPr>
        <w:t>dose of 90mg</w:t>
      </w:r>
      <w:r w:rsidR="00882B2B">
        <w:rPr>
          <w:rFonts w:asciiTheme="majorHAnsi" w:hAnsiTheme="majorHAnsi" w:cstheme="majorHAnsi"/>
          <w:sz w:val="22"/>
          <w:szCs w:val="22"/>
        </w:rPr>
        <w:t xml:space="preserve"> </w:t>
      </w:r>
      <w:r w:rsidR="00E404AE" w:rsidRPr="00756260">
        <w:rPr>
          <w:rFonts w:asciiTheme="majorHAnsi" w:hAnsiTheme="majorHAnsi" w:cstheme="majorHAnsi"/>
          <w:sz w:val="22"/>
          <w:szCs w:val="22"/>
        </w:rPr>
        <w:t>administered subcutaneousl</w:t>
      </w:r>
      <w:r w:rsidR="0015335B">
        <w:rPr>
          <w:rFonts w:asciiTheme="majorHAnsi" w:hAnsiTheme="majorHAnsi" w:cstheme="majorHAnsi"/>
          <w:sz w:val="22"/>
          <w:szCs w:val="22"/>
        </w:rPr>
        <w:t>y every 8 weeks for at least 6 months</w:t>
      </w:r>
      <w:r w:rsidR="00E404AE" w:rsidRPr="00756260">
        <w:rPr>
          <w:rFonts w:asciiTheme="majorHAnsi" w:hAnsiTheme="majorHAnsi" w:cstheme="majorHAnsi"/>
          <w:sz w:val="22"/>
          <w:szCs w:val="22"/>
        </w:rPr>
        <w:t xml:space="preserve"> were included in the study.</w:t>
      </w:r>
      <w:r w:rsidR="001D6E6E" w:rsidRPr="00756260">
        <w:rPr>
          <w:rFonts w:asciiTheme="majorHAnsi" w:hAnsiTheme="majorHAnsi" w:cstheme="majorHAnsi"/>
          <w:sz w:val="22"/>
          <w:szCs w:val="22"/>
        </w:rPr>
        <w:t xml:space="preserve"> In order to track changes over time</w:t>
      </w:r>
      <w:ins w:id="109" w:author="Higgins, Peter" w:date="2021-04-06T14:50:00Z">
        <w:r w:rsidR="00A7482B">
          <w:rPr>
            <w:rFonts w:asciiTheme="majorHAnsi" w:hAnsiTheme="majorHAnsi" w:cstheme="majorHAnsi"/>
            <w:sz w:val="22"/>
            <w:szCs w:val="22"/>
          </w:rPr>
          <w:t>,</w:t>
        </w:r>
      </w:ins>
      <w:r w:rsidR="001D6E6E" w:rsidRPr="00756260">
        <w:rPr>
          <w:rFonts w:asciiTheme="majorHAnsi" w:hAnsiTheme="majorHAnsi" w:cstheme="majorHAnsi"/>
          <w:sz w:val="22"/>
          <w:szCs w:val="22"/>
        </w:rPr>
        <w:t xml:space="preserve"> each patient’s da</w:t>
      </w:r>
      <w:r w:rsidR="00E650EB">
        <w:rPr>
          <w:rFonts w:asciiTheme="majorHAnsi" w:hAnsiTheme="majorHAnsi" w:cstheme="majorHAnsi"/>
          <w:sz w:val="22"/>
          <w:szCs w:val="22"/>
        </w:rPr>
        <w:t xml:space="preserve">ta </w:t>
      </w:r>
      <w:r w:rsidR="001C5291">
        <w:rPr>
          <w:rFonts w:asciiTheme="majorHAnsi" w:hAnsiTheme="majorHAnsi" w:cstheme="majorHAnsi"/>
          <w:sz w:val="22"/>
          <w:szCs w:val="22"/>
        </w:rPr>
        <w:t>before treatment (from 12</w:t>
      </w:r>
      <w:r w:rsidR="001D6E6E" w:rsidRPr="00756260">
        <w:rPr>
          <w:rFonts w:asciiTheme="majorHAnsi" w:hAnsiTheme="majorHAnsi" w:cstheme="majorHAnsi"/>
          <w:sz w:val="22"/>
          <w:szCs w:val="22"/>
        </w:rPr>
        <w:t xml:space="preserve"> months prior to drug initiation date)</w:t>
      </w:r>
      <w:r w:rsidR="00D968F8" w:rsidRPr="00756260">
        <w:rPr>
          <w:rFonts w:asciiTheme="majorHAnsi" w:hAnsiTheme="majorHAnsi" w:cstheme="majorHAnsi"/>
          <w:sz w:val="22"/>
          <w:szCs w:val="22"/>
        </w:rPr>
        <w:t xml:space="preserve"> was compared to the same variable</w:t>
      </w:r>
      <w:r w:rsidR="001D6E6E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15335B">
        <w:rPr>
          <w:rFonts w:asciiTheme="majorHAnsi" w:hAnsiTheme="majorHAnsi" w:cstheme="majorHAnsi"/>
          <w:sz w:val="22"/>
          <w:szCs w:val="22"/>
        </w:rPr>
        <w:t xml:space="preserve">(in the same patient) </w:t>
      </w:r>
      <w:r w:rsidR="001D6E6E" w:rsidRPr="00756260">
        <w:rPr>
          <w:rFonts w:asciiTheme="majorHAnsi" w:hAnsiTheme="majorHAnsi" w:cstheme="majorHAnsi"/>
          <w:sz w:val="22"/>
          <w:szCs w:val="22"/>
        </w:rPr>
        <w:t>after initiation wi</w:t>
      </w:r>
      <w:r w:rsidR="00882B2B">
        <w:rPr>
          <w:rFonts w:asciiTheme="majorHAnsi" w:hAnsiTheme="majorHAnsi" w:cstheme="majorHAnsi"/>
          <w:sz w:val="22"/>
          <w:szCs w:val="22"/>
        </w:rPr>
        <w:t xml:space="preserve">th adequate treatment duration (from about </w:t>
      </w:r>
      <w:r w:rsidR="001D6E6E" w:rsidRPr="00756260">
        <w:rPr>
          <w:rFonts w:asciiTheme="majorHAnsi" w:hAnsiTheme="majorHAnsi" w:cstheme="majorHAnsi"/>
          <w:sz w:val="22"/>
          <w:szCs w:val="22"/>
        </w:rPr>
        <w:t>6 months to 2 years after start</w:t>
      </w:r>
      <w:r w:rsidR="00882B2B">
        <w:rPr>
          <w:rFonts w:asciiTheme="majorHAnsi" w:hAnsiTheme="majorHAnsi" w:cstheme="majorHAnsi"/>
          <w:sz w:val="22"/>
          <w:szCs w:val="22"/>
        </w:rPr>
        <w:t xml:space="preserve"> or </w:t>
      </w:r>
      <w:r w:rsidR="00E05A1F">
        <w:rPr>
          <w:rFonts w:asciiTheme="majorHAnsi" w:hAnsiTheme="majorHAnsi" w:cstheme="majorHAnsi"/>
          <w:sz w:val="22"/>
          <w:szCs w:val="22"/>
        </w:rPr>
        <w:t>from about 6 months</w:t>
      </w:r>
      <w:r w:rsidR="00F258DA">
        <w:rPr>
          <w:rFonts w:asciiTheme="majorHAnsi" w:hAnsiTheme="majorHAnsi" w:cstheme="majorHAnsi"/>
          <w:sz w:val="22"/>
          <w:szCs w:val="22"/>
        </w:rPr>
        <w:t xml:space="preserve"> until </w:t>
      </w:r>
      <w:proofErr w:type="spellStart"/>
      <w:r w:rsidR="00882B2B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882B2B">
        <w:rPr>
          <w:rFonts w:asciiTheme="majorHAnsi" w:hAnsiTheme="majorHAnsi" w:cstheme="majorHAnsi"/>
          <w:sz w:val="22"/>
          <w:szCs w:val="22"/>
        </w:rPr>
        <w:t xml:space="preserve"> was discontinued</w:t>
      </w:r>
      <w:r w:rsidR="001D6E6E" w:rsidRPr="00756260">
        <w:rPr>
          <w:rFonts w:asciiTheme="majorHAnsi" w:hAnsiTheme="majorHAnsi" w:cstheme="majorHAnsi"/>
          <w:sz w:val="22"/>
          <w:szCs w:val="22"/>
        </w:rPr>
        <w:t>).</w:t>
      </w:r>
    </w:p>
    <w:p w14:paraId="05CD1A06" w14:textId="7119C3EF" w:rsidR="00E404AE" w:rsidRPr="00756260" w:rsidRDefault="00E404AE" w:rsidP="00CB19E0">
      <w:pPr>
        <w:rPr>
          <w:rFonts w:asciiTheme="majorHAnsi" w:hAnsiTheme="majorHAnsi" w:cstheme="majorHAnsi"/>
          <w:sz w:val="22"/>
          <w:szCs w:val="22"/>
        </w:rPr>
      </w:pPr>
    </w:p>
    <w:p w14:paraId="51A163FA" w14:textId="0E269B10" w:rsidR="00C1159F" w:rsidRPr="00756260" w:rsidRDefault="00E404AE" w:rsidP="00CB19E0">
      <w:pPr>
        <w:rPr>
          <w:rFonts w:asciiTheme="majorHAnsi" w:eastAsia="Times New Roman" w:hAnsiTheme="majorHAnsi" w:cstheme="majorHAnsi"/>
          <w:b/>
          <w:bCs/>
          <w:sz w:val="22"/>
          <w:szCs w:val="22"/>
        </w:rPr>
      </w:pPr>
      <w:r w:rsidRPr="00756260">
        <w:rPr>
          <w:rFonts w:asciiTheme="majorHAnsi" w:eastAsia="Times New Roman" w:hAnsiTheme="majorHAnsi" w:cstheme="majorHAnsi"/>
          <w:b/>
          <w:bCs/>
          <w:sz w:val="22"/>
          <w:szCs w:val="22"/>
        </w:rPr>
        <w:t>Data Collection</w:t>
      </w:r>
    </w:p>
    <w:p w14:paraId="5D255867" w14:textId="4C93AE23" w:rsidR="00E404AE" w:rsidRPr="00756260" w:rsidRDefault="00E404AE" w:rsidP="00CB19E0">
      <w:pPr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 xml:space="preserve">Several </w:t>
      </w:r>
      <w:r w:rsidR="00F44D28">
        <w:rPr>
          <w:rFonts w:asciiTheme="majorHAnsi" w:hAnsiTheme="majorHAnsi" w:cstheme="majorHAnsi"/>
          <w:sz w:val="22"/>
          <w:szCs w:val="22"/>
        </w:rPr>
        <w:t xml:space="preserve">electronic health record (EHR) </w:t>
      </w:r>
      <w:del w:id="110" w:author="Higgins, Peter" w:date="2021-04-06T14:51:00Z">
        <w:r w:rsidRPr="00756260" w:rsidDel="00A7482B">
          <w:rPr>
            <w:rFonts w:asciiTheme="majorHAnsi" w:hAnsiTheme="majorHAnsi" w:cstheme="majorHAnsi"/>
            <w:sz w:val="22"/>
            <w:szCs w:val="22"/>
          </w:rPr>
          <w:delText xml:space="preserve">databases </w:delText>
        </w:r>
      </w:del>
      <w:ins w:id="111" w:author="Higgins, Peter" w:date="2021-04-06T14:51:00Z">
        <w:r w:rsidR="00A7482B" w:rsidRPr="00756260">
          <w:rPr>
            <w:rFonts w:asciiTheme="majorHAnsi" w:hAnsiTheme="majorHAnsi" w:cstheme="majorHAnsi"/>
            <w:sz w:val="22"/>
            <w:szCs w:val="22"/>
          </w:rPr>
          <w:t>data</w:t>
        </w:r>
        <w:r w:rsidR="00A7482B">
          <w:rPr>
            <w:rFonts w:asciiTheme="majorHAnsi" w:hAnsiTheme="majorHAnsi" w:cstheme="majorHAnsi"/>
            <w:sz w:val="22"/>
            <w:szCs w:val="22"/>
          </w:rPr>
          <w:t xml:space="preserve"> tables</w:t>
        </w:r>
        <w:r w:rsidR="00A7482B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Pr="00756260">
        <w:rPr>
          <w:rFonts w:asciiTheme="majorHAnsi" w:hAnsiTheme="majorHAnsi" w:cstheme="majorHAnsi"/>
          <w:sz w:val="22"/>
          <w:szCs w:val="22"/>
        </w:rPr>
        <w:t xml:space="preserve">were used for the collection </w:t>
      </w:r>
      <w:r w:rsidR="00C1159F" w:rsidRPr="00756260">
        <w:rPr>
          <w:rFonts w:asciiTheme="majorHAnsi" w:hAnsiTheme="majorHAnsi" w:cstheme="majorHAnsi"/>
          <w:sz w:val="22"/>
          <w:szCs w:val="22"/>
        </w:rPr>
        <w:t xml:space="preserve">of clinical data, including diagnoses, encounters, procedures, medications (ordered and administered), </w:t>
      </w:r>
      <w:r w:rsidR="00D968F8" w:rsidRPr="00756260">
        <w:rPr>
          <w:rFonts w:asciiTheme="majorHAnsi" w:hAnsiTheme="majorHAnsi" w:cstheme="majorHAnsi"/>
          <w:sz w:val="22"/>
          <w:szCs w:val="22"/>
        </w:rPr>
        <w:t>pathology, and laboratory values</w:t>
      </w:r>
      <w:r w:rsidR="00C1159F" w:rsidRPr="00756260">
        <w:rPr>
          <w:rFonts w:asciiTheme="majorHAnsi" w:hAnsiTheme="majorHAnsi" w:cstheme="majorHAnsi"/>
          <w:sz w:val="22"/>
          <w:szCs w:val="22"/>
        </w:rPr>
        <w:t>.</w:t>
      </w:r>
      <w:r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C1159F" w:rsidRPr="00756260">
        <w:rPr>
          <w:rFonts w:asciiTheme="majorHAnsi" w:hAnsiTheme="majorHAnsi" w:cstheme="majorHAnsi"/>
          <w:sz w:val="22"/>
          <w:szCs w:val="22"/>
        </w:rPr>
        <w:t>U</w:t>
      </w:r>
      <w:r w:rsidRPr="00756260">
        <w:rPr>
          <w:rFonts w:asciiTheme="majorHAnsi" w:hAnsiTheme="majorHAnsi" w:cstheme="majorHAnsi"/>
          <w:sz w:val="22"/>
          <w:szCs w:val="22"/>
        </w:rPr>
        <w:t>sers accessing these databases for research must have</w:t>
      </w:r>
      <w:r w:rsidR="002F5174">
        <w:rPr>
          <w:rFonts w:asciiTheme="majorHAnsi" w:hAnsiTheme="majorHAnsi" w:cstheme="majorHAnsi"/>
          <w:sz w:val="22"/>
          <w:szCs w:val="22"/>
        </w:rPr>
        <w:t xml:space="preserve"> protocols that have received</w:t>
      </w:r>
      <w:r w:rsidRPr="00756260">
        <w:rPr>
          <w:rFonts w:asciiTheme="majorHAnsi" w:hAnsiTheme="majorHAnsi" w:cstheme="majorHAnsi"/>
          <w:sz w:val="22"/>
          <w:szCs w:val="22"/>
        </w:rPr>
        <w:t xml:space="preserve"> either approval or exemption from the IRB. </w:t>
      </w:r>
      <w:r w:rsidR="00F44D28">
        <w:rPr>
          <w:rFonts w:asciiTheme="majorHAnsi" w:hAnsiTheme="majorHAnsi" w:cstheme="majorHAnsi"/>
          <w:sz w:val="22"/>
          <w:szCs w:val="22"/>
        </w:rPr>
        <w:t xml:space="preserve">All of the data in these databases </w:t>
      </w:r>
      <w:r w:rsidR="00C53B2B">
        <w:rPr>
          <w:rFonts w:asciiTheme="majorHAnsi" w:hAnsiTheme="majorHAnsi" w:cstheme="majorHAnsi"/>
          <w:sz w:val="22"/>
          <w:szCs w:val="22"/>
        </w:rPr>
        <w:t>is extracted</w:t>
      </w:r>
      <w:r w:rsidR="00F44D28">
        <w:rPr>
          <w:rFonts w:asciiTheme="majorHAnsi" w:hAnsiTheme="majorHAnsi" w:cstheme="majorHAnsi"/>
          <w:sz w:val="22"/>
          <w:szCs w:val="22"/>
        </w:rPr>
        <w:t xml:space="preserve"> from University of Michigan’s</w:t>
      </w:r>
      <w:r w:rsidR="00C53B2B">
        <w:rPr>
          <w:rFonts w:asciiTheme="majorHAnsi" w:hAnsiTheme="majorHAnsi" w:cstheme="majorHAnsi"/>
          <w:sz w:val="22"/>
          <w:szCs w:val="22"/>
        </w:rPr>
        <w:t xml:space="preserve"> EHR</w:t>
      </w:r>
      <w:r w:rsidR="00F44D28">
        <w:rPr>
          <w:rFonts w:asciiTheme="majorHAnsi" w:hAnsiTheme="majorHAnsi" w:cstheme="majorHAnsi"/>
          <w:sz w:val="22"/>
          <w:szCs w:val="22"/>
        </w:rPr>
        <w:t xml:space="preserve">, EPIC. </w:t>
      </w:r>
      <w:r w:rsidRPr="00756260">
        <w:rPr>
          <w:rFonts w:asciiTheme="majorHAnsi" w:hAnsiTheme="majorHAnsi" w:cstheme="majorHAnsi"/>
          <w:sz w:val="22"/>
          <w:szCs w:val="22"/>
        </w:rPr>
        <w:t>Health Systems Data Warehouse (HSDW) and the Clinical Data Repository (CDR) can be queried using Structured Query Language (SQL</w:t>
      </w:r>
      <w:r w:rsidR="00C1159F" w:rsidRPr="00756260">
        <w:rPr>
          <w:rFonts w:asciiTheme="majorHAnsi" w:hAnsiTheme="majorHAnsi" w:cstheme="majorHAnsi"/>
          <w:sz w:val="22"/>
          <w:szCs w:val="22"/>
        </w:rPr>
        <w:t xml:space="preserve">) commands; </w:t>
      </w:r>
      <w:proofErr w:type="spellStart"/>
      <w:r w:rsidR="00C1159F" w:rsidRPr="00756260">
        <w:rPr>
          <w:rFonts w:asciiTheme="majorHAnsi" w:hAnsiTheme="majorHAnsi" w:cstheme="majorHAnsi"/>
          <w:sz w:val="22"/>
          <w:szCs w:val="22"/>
        </w:rPr>
        <w:t>DataDirect</w:t>
      </w:r>
      <w:proofErr w:type="spellEnd"/>
      <w:r w:rsidR="00C1159F" w:rsidRPr="00756260">
        <w:rPr>
          <w:rFonts w:asciiTheme="majorHAnsi" w:hAnsiTheme="majorHAnsi" w:cstheme="majorHAnsi"/>
          <w:sz w:val="22"/>
          <w:szCs w:val="22"/>
        </w:rPr>
        <w:t xml:space="preserve"> is a web-based tool that allows for querying Clarity, a proprietary EPIC database. All information</w:t>
      </w:r>
      <w:r w:rsidR="00CD032D">
        <w:rPr>
          <w:rFonts w:asciiTheme="majorHAnsi" w:hAnsiTheme="majorHAnsi" w:cstheme="majorHAnsi"/>
          <w:sz w:val="22"/>
          <w:szCs w:val="22"/>
        </w:rPr>
        <w:t xml:space="preserve"> was</w:t>
      </w:r>
      <w:r w:rsidR="00C1159F" w:rsidRPr="00756260">
        <w:rPr>
          <w:rFonts w:asciiTheme="majorHAnsi" w:hAnsiTheme="majorHAnsi" w:cstheme="majorHAnsi"/>
          <w:sz w:val="22"/>
          <w:szCs w:val="22"/>
        </w:rPr>
        <w:t xml:space="preserve"> gathered on a password protected </w:t>
      </w:r>
      <w:r w:rsidR="00501BB7" w:rsidRPr="002C1EC1">
        <w:rPr>
          <w:rFonts w:asciiTheme="majorHAnsi" w:hAnsiTheme="majorHAnsi" w:cstheme="majorHAnsi"/>
          <w:sz w:val="22"/>
          <w:szCs w:val="22"/>
        </w:rPr>
        <w:t>U</w:t>
      </w:r>
      <w:r w:rsidR="00C1159F" w:rsidRPr="002C1EC1">
        <w:rPr>
          <w:rFonts w:asciiTheme="majorHAnsi" w:hAnsiTheme="majorHAnsi" w:cstheme="majorHAnsi"/>
          <w:sz w:val="22"/>
          <w:szCs w:val="22"/>
        </w:rPr>
        <w:t>niversity</w:t>
      </w:r>
      <w:r w:rsidR="00C1159F" w:rsidRPr="00501BB7">
        <w:rPr>
          <w:rFonts w:asciiTheme="majorHAnsi" w:hAnsiTheme="majorHAnsi" w:cstheme="majorHAnsi"/>
          <w:color w:val="FF0000"/>
          <w:sz w:val="22"/>
          <w:szCs w:val="22"/>
        </w:rPr>
        <w:t xml:space="preserve"> </w:t>
      </w:r>
      <w:r w:rsidR="00C1159F" w:rsidRPr="00756260">
        <w:rPr>
          <w:rFonts w:asciiTheme="majorHAnsi" w:hAnsiTheme="majorHAnsi" w:cstheme="majorHAnsi"/>
          <w:sz w:val="22"/>
          <w:szCs w:val="22"/>
        </w:rPr>
        <w:t>of Michigan com</w:t>
      </w:r>
      <w:r w:rsidR="00E3401C">
        <w:rPr>
          <w:rFonts w:asciiTheme="majorHAnsi" w:hAnsiTheme="majorHAnsi" w:cstheme="majorHAnsi"/>
          <w:sz w:val="22"/>
          <w:szCs w:val="22"/>
        </w:rPr>
        <w:t xml:space="preserve">puter and all patient data </w:t>
      </w:r>
      <w:r w:rsidR="006468B9">
        <w:rPr>
          <w:rFonts w:asciiTheme="majorHAnsi" w:hAnsiTheme="majorHAnsi" w:cstheme="majorHAnsi"/>
          <w:sz w:val="22"/>
          <w:szCs w:val="22"/>
        </w:rPr>
        <w:t>were</w:t>
      </w:r>
      <w:r w:rsidR="00E3401C">
        <w:rPr>
          <w:rFonts w:asciiTheme="majorHAnsi" w:hAnsiTheme="majorHAnsi" w:cstheme="majorHAnsi"/>
          <w:sz w:val="22"/>
          <w:szCs w:val="22"/>
        </w:rPr>
        <w:t xml:space="preserve"> </w:t>
      </w:r>
      <w:r w:rsidR="009D4841">
        <w:rPr>
          <w:rFonts w:asciiTheme="majorHAnsi" w:hAnsiTheme="majorHAnsi" w:cstheme="majorHAnsi"/>
          <w:sz w:val="22"/>
          <w:szCs w:val="22"/>
        </w:rPr>
        <w:t>recorded</w:t>
      </w:r>
      <w:r w:rsidR="00CE0908">
        <w:rPr>
          <w:rFonts w:asciiTheme="majorHAnsi" w:hAnsiTheme="majorHAnsi" w:cstheme="majorHAnsi"/>
          <w:sz w:val="22"/>
          <w:szCs w:val="22"/>
        </w:rPr>
        <w:t xml:space="preserve"> with direct identifiers removed</w:t>
      </w:r>
      <w:r w:rsidR="00C1159F" w:rsidRPr="00756260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06947AA6" w14:textId="70D060AF" w:rsidR="00E404AE" w:rsidRPr="00756260" w:rsidRDefault="00E404AE" w:rsidP="00CB19E0">
      <w:pPr>
        <w:rPr>
          <w:rFonts w:asciiTheme="majorHAnsi" w:hAnsiTheme="majorHAnsi" w:cstheme="majorHAnsi"/>
          <w:sz w:val="22"/>
          <w:szCs w:val="22"/>
        </w:rPr>
      </w:pPr>
    </w:p>
    <w:p w14:paraId="06B9B551" w14:textId="3AE01541" w:rsidR="00C32399" w:rsidRPr="00756260" w:rsidRDefault="00D029B9" w:rsidP="00CB19E0">
      <w:pPr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 xml:space="preserve">Patient </w:t>
      </w:r>
      <w:r w:rsidR="008162FF">
        <w:rPr>
          <w:rFonts w:asciiTheme="majorHAnsi" w:hAnsiTheme="majorHAnsi" w:cstheme="majorHAnsi"/>
          <w:sz w:val="22"/>
          <w:szCs w:val="22"/>
        </w:rPr>
        <w:t xml:space="preserve">from age 16 to </w:t>
      </w:r>
      <w:r w:rsidR="000636E6">
        <w:rPr>
          <w:rFonts w:asciiTheme="majorHAnsi" w:hAnsiTheme="majorHAnsi" w:cstheme="majorHAnsi"/>
          <w:sz w:val="22"/>
          <w:szCs w:val="22"/>
        </w:rPr>
        <w:t>85</w:t>
      </w:r>
      <w:r w:rsidR="00A6168B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Pr="00756260">
        <w:rPr>
          <w:rFonts w:asciiTheme="majorHAnsi" w:hAnsiTheme="majorHAnsi" w:cstheme="majorHAnsi"/>
          <w:sz w:val="22"/>
          <w:szCs w:val="22"/>
        </w:rPr>
        <w:t xml:space="preserve">with Crohn’s disease </w:t>
      </w:r>
      <w:r w:rsidR="00A6168B" w:rsidRPr="00756260">
        <w:rPr>
          <w:rFonts w:asciiTheme="majorHAnsi" w:hAnsiTheme="majorHAnsi" w:cstheme="majorHAnsi"/>
          <w:sz w:val="22"/>
          <w:szCs w:val="22"/>
        </w:rPr>
        <w:t>were</w:t>
      </w:r>
      <w:r w:rsidRPr="00756260">
        <w:rPr>
          <w:rFonts w:asciiTheme="majorHAnsi" w:hAnsiTheme="majorHAnsi" w:cstheme="majorHAnsi"/>
          <w:sz w:val="22"/>
          <w:szCs w:val="22"/>
        </w:rPr>
        <w:t xml:space="preserve"> identified </w:t>
      </w:r>
      <w:r w:rsidR="009B2140">
        <w:rPr>
          <w:rFonts w:asciiTheme="majorHAnsi" w:hAnsiTheme="majorHAnsi" w:cstheme="majorHAnsi"/>
          <w:sz w:val="22"/>
          <w:szCs w:val="22"/>
        </w:rPr>
        <w:t xml:space="preserve">by </w:t>
      </w:r>
      <w:r w:rsidR="009B2140" w:rsidRPr="00756260">
        <w:rPr>
          <w:rFonts w:asciiTheme="majorHAnsi" w:hAnsiTheme="majorHAnsi" w:cstheme="majorHAnsi"/>
          <w:sz w:val="22"/>
          <w:szCs w:val="22"/>
        </w:rPr>
        <w:t>query</w:t>
      </w:r>
      <w:r w:rsidR="009B2140">
        <w:rPr>
          <w:rFonts w:asciiTheme="majorHAnsi" w:hAnsiTheme="majorHAnsi" w:cstheme="majorHAnsi"/>
          <w:sz w:val="22"/>
          <w:szCs w:val="22"/>
        </w:rPr>
        <w:t>ing</w:t>
      </w:r>
      <w:r w:rsidR="00C1159F" w:rsidRPr="00756260">
        <w:rPr>
          <w:rFonts w:asciiTheme="majorHAnsi" w:hAnsiTheme="majorHAnsi" w:cstheme="majorHAnsi"/>
          <w:sz w:val="22"/>
          <w:szCs w:val="22"/>
        </w:rPr>
        <w:t xml:space="preserve"> HSDW. </w:t>
      </w:r>
      <w:r w:rsidR="00C32399" w:rsidRPr="00756260">
        <w:rPr>
          <w:rFonts w:asciiTheme="majorHAnsi" w:hAnsiTheme="majorHAnsi" w:cstheme="majorHAnsi"/>
          <w:sz w:val="22"/>
          <w:szCs w:val="22"/>
        </w:rPr>
        <w:t xml:space="preserve">This list of patients was then uploaded into the </w:t>
      </w:r>
      <w:proofErr w:type="spellStart"/>
      <w:r w:rsidR="00C32399" w:rsidRPr="00756260">
        <w:rPr>
          <w:rFonts w:asciiTheme="majorHAnsi" w:hAnsiTheme="majorHAnsi" w:cstheme="majorHAnsi"/>
          <w:sz w:val="22"/>
          <w:szCs w:val="22"/>
        </w:rPr>
        <w:t>DataDirect</w:t>
      </w:r>
      <w:proofErr w:type="spellEnd"/>
      <w:r w:rsidR="00C32399" w:rsidRPr="00756260">
        <w:rPr>
          <w:rFonts w:asciiTheme="majorHAnsi" w:hAnsiTheme="majorHAnsi" w:cstheme="majorHAnsi"/>
          <w:sz w:val="22"/>
          <w:szCs w:val="22"/>
        </w:rPr>
        <w:t xml:space="preserve"> data warehouse to </w:t>
      </w:r>
      <w:r w:rsidR="00556667">
        <w:rPr>
          <w:rFonts w:asciiTheme="majorHAnsi" w:hAnsiTheme="majorHAnsi" w:cstheme="majorHAnsi"/>
          <w:sz w:val="22"/>
          <w:szCs w:val="22"/>
        </w:rPr>
        <w:t xml:space="preserve">obtain </w:t>
      </w:r>
      <w:proofErr w:type="spellStart"/>
      <w:r w:rsidR="00C32399"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C32399" w:rsidRPr="00756260">
        <w:rPr>
          <w:rFonts w:asciiTheme="majorHAnsi" w:hAnsiTheme="majorHAnsi" w:cstheme="majorHAnsi"/>
          <w:sz w:val="22"/>
          <w:szCs w:val="22"/>
        </w:rPr>
        <w:t xml:space="preserve"> prescription</w:t>
      </w:r>
      <w:r w:rsidR="00C1159F" w:rsidRPr="00756260">
        <w:rPr>
          <w:rFonts w:asciiTheme="majorHAnsi" w:hAnsiTheme="majorHAnsi" w:cstheme="majorHAnsi"/>
          <w:sz w:val="22"/>
          <w:szCs w:val="22"/>
        </w:rPr>
        <w:t xml:space="preserve"> information</w:t>
      </w:r>
      <w:r w:rsidR="00C32399" w:rsidRPr="00756260">
        <w:rPr>
          <w:rFonts w:asciiTheme="majorHAnsi" w:hAnsiTheme="majorHAnsi" w:cstheme="majorHAnsi"/>
          <w:sz w:val="22"/>
          <w:szCs w:val="22"/>
        </w:rPr>
        <w:t>. T</w:t>
      </w:r>
      <w:r w:rsidR="009C576D">
        <w:rPr>
          <w:rFonts w:asciiTheme="majorHAnsi" w:hAnsiTheme="majorHAnsi" w:cstheme="majorHAnsi"/>
          <w:sz w:val="22"/>
          <w:szCs w:val="22"/>
        </w:rPr>
        <w:t xml:space="preserve">he chart of each patient with a </w:t>
      </w:r>
      <w:r w:rsidR="009C576D" w:rsidRPr="00756260">
        <w:rPr>
          <w:rFonts w:asciiTheme="majorHAnsi" w:hAnsiTheme="majorHAnsi" w:cstheme="majorHAnsi"/>
          <w:sz w:val="22"/>
          <w:szCs w:val="22"/>
        </w:rPr>
        <w:t>prescription</w:t>
      </w:r>
      <w:r w:rsidR="009C576D">
        <w:rPr>
          <w:rFonts w:asciiTheme="majorHAnsi" w:hAnsiTheme="majorHAnsi" w:cstheme="majorHAnsi"/>
          <w:sz w:val="22"/>
          <w:szCs w:val="22"/>
        </w:rPr>
        <w:t xml:space="preserve"> for</w:t>
      </w:r>
      <w:r w:rsidR="00C32399" w:rsidRPr="0075626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C32399"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C32399" w:rsidRPr="00756260">
        <w:rPr>
          <w:rFonts w:asciiTheme="majorHAnsi" w:hAnsiTheme="majorHAnsi" w:cstheme="majorHAnsi"/>
          <w:sz w:val="22"/>
          <w:szCs w:val="22"/>
        </w:rPr>
        <w:t xml:space="preserve"> listed in </w:t>
      </w:r>
      <w:proofErr w:type="spellStart"/>
      <w:r w:rsidR="00C32399" w:rsidRPr="00756260">
        <w:rPr>
          <w:rFonts w:asciiTheme="majorHAnsi" w:hAnsiTheme="majorHAnsi" w:cstheme="majorHAnsi"/>
          <w:sz w:val="22"/>
          <w:szCs w:val="22"/>
        </w:rPr>
        <w:t>DataDirect</w:t>
      </w:r>
      <w:proofErr w:type="spellEnd"/>
      <w:r w:rsidR="00C32399" w:rsidRPr="00756260">
        <w:rPr>
          <w:rFonts w:asciiTheme="majorHAnsi" w:hAnsiTheme="majorHAnsi" w:cstheme="majorHAnsi"/>
          <w:sz w:val="22"/>
          <w:szCs w:val="22"/>
        </w:rPr>
        <w:t xml:space="preserve"> was </w:t>
      </w:r>
      <w:r w:rsidR="00C1159F" w:rsidRPr="00756260">
        <w:rPr>
          <w:rFonts w:asciiTheme="majorHAnsi" w:hAnsiTheme="majorHAnsi" w:cstheme="majorHAnsi"/>
          <w:sz w:val="22"/>
          <w:szCs w:val="22"/>
        </w:rPr>
        <w:t xml:space="preserve">then </w:t>
      </w:r>
      <w:r w:rsidR="00C32399" w:rsidRPr="00756260">
        <w:rPr>
          <w:rFonts w:asciiTheme="majorHAnsi" w:hAnsiTheme="majorHAnsi" w:cstheme="majorHAnsi"/>
          <w:sz w:val="22"/>
          <w:szCs w:val="22"/>
        </w:rPr>
        <w:t xml:space="preserve">manually reviewed to obtain exact dosing and treatment interval. </w:t>
      </w:r>
      <w:r w:rsidR="00D44223" w:rsidRPr="00756260">
        <w:rPr>
          <w:rFonts w:asciiTheme="majorHAnsi" w:hAnsiTheme="majorHAnsi" w:cstheme="majorHAnsi"/>
          <w:sz w:val="22"/>
          <w:szCs w:val="22"/>
        </w:rPr>
        <w:t>From this manual</w:t>
      </w:r>
      <w:r w:rsidR="00C53B2B">
        <w:rPr>
          <w:rFonts w:asciiTheme="majorHAnsi" w:hAnsiTheme="majorHAnsi" w:cstheme="majorHAnsi"/>
          <w:sz w:val="22"/>
          <w:szCs w:val="22"/>
        </w:rPr>
        <w:t xml:space="preserve">ly verified list of </w:t>
      </w:r>
      <w:proofErr w:type="gramStart"/>
      <w:r w:rsidR="00C53B2B">
        <w:rPr>
          <w:rFonts w:asciiTheme="majorHAnsi" w:hAnsiTheme="majorHAnsi" w:cstheme="majorHAnsi"/>
          <w:sz w:val="22"/>
          <w:szCs w:val="22"/>
        </w:rPr>
        <w:t>patient</w:t>
      </w:r>
      <w:proofErr w:type="gramEnd"/>
      <w:del w:id="112" w:author="Higgins, Peter" w:date="2021-04-06T14:52:00Z">
        <w:r w:rsidR="00C53B2B" w:rsidDel="00A7482B">
          <w:rPr>
            <w:rFonts w:asciiTheme="majorHAnsi" w:hAnsiTheme="majorHAnsi" w:cstheme="majorHAnsi"/>
            <w:sz w:val="22"/>
            <w:szCs w:val="22"/>
          </w:rPr>
          <w:delText>s</w:delText>
        </w:r>
      </w:del>
      <w:ins w:id="113" w:author="Higgins, Peter" w:date="2021-04-06T14:52:00Z">
        <w:r w:rsidR="00A7482B">
          <w:rPr>
            <w:rFonts w:asciiTheme="majorHAnsi" w:hAnsiTheme="majorHAnsi" w:cstheme="majorHAnsi"/>
            <w:sz w:val="22"/>
            <w:szCs w:val="22"/>
          </w:rPr>
          <w:t xml:space="preserve">s, </w:t>
        </w:r>
      </w:ins>
      <w:del w:id="114" w:author="Higgins, Peter" w:date="2021-04-06T14:52:00Z">
        <w:r w:rsidR="00C53B2B" w:rsidDel="00A7482B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  <w:r w:rsidR="005341E1" w:rsidDel="00A7482B">
          <w:rPr>
            <w:rFonts w:asciiTheme="majorHAnsi" w:hAnsiTheme="majorHAnsi" w:cstheme="majorHAnsi"/>
            <w:sz w:val="22"/>
            <w:szCs w:val="22"/>
          </w:rPr>
          <w:delText>queries were</w:delText>
        </w:r>
      </w:del>
      <w:ins w:id="115" w:author="Higgins, Peter" w:date="2021-04-06T14:52:00Z">
        <w:r w:rsidR="00A7482B">
          <w:rPr>
            <w:rFonts w:asciiTheme="majorHAnsi" w:hAnsiTheme="majorHAnsi" w:cstheme="majorHAnsi"/>
            <w:sz w:val="22"/>
            <w:szCs w:val="22"/>
          </w:rPr>
          <w:t>a query was</w:t>
        </w:r>
      </w:ins>
      <w:r w:rsidR="00D44223" w:rsidRPr="00756260">
        <w:rPr>
          <w:rFonts w:asciiTheme="majorHAnsi" w:hAnsiTheme="majorHAnsi" w:cstheme="majorHAnsi"/>
          <w:sz w:val="22"/>
          <w:szCs w:val="22"/>
        </w:rPr>
        <w:t xml:space="preserve"> run in HSDW for the skin diagnoses listed above.</w:t>
      </w:r>
      <w:r w:rsidR="009D35EC">
        <w:rPr>
          <w:rFonts w:asciiTheme="majorHAnsi" w:hAnsiTheme="majorHAnsi" w:cstheme="majorHAnsi"/>
          <w:sz w:val="22"/>
          <w:szCs w:val="22"/>
        </w:rPr>
        <w:t xml:space="preserve"> Patient demographics including age, gender, ethnicity</w:t>
      </w:r>
      <w:r w:rsidR="00C53B2B">
        <w:rPr>
          <w:rFonts w:asciiTheme="majorHAnsi" w:hAnsiTheme="majorHAnsi" w:cstheme="majorHAnsi"/>
          <w:sz w:val="22"/>
          <w:szCs w:val="22"/>
        </w:rPr>
        <w:t>,</w:t>
      </w:r>
      <w:r w:rsidR="009D35EC">
        <w:rPr>
          <w:rFonts w:asciiTheme="majorHAnsi" w:hAnsiTheme="majorHAnsi" w:cstheme="majorHAnsi"/>
          <w:sz w:val="22"/>
          <w:szCs w:val="22"/>
        </w:rPr>
        <w:t xml:space="preserve"> and smoking status were also extracted from </w:t>
      </w:r>
      <w:proofErr w:type="spellStart"/>
      <w:r w:rsidR="009D35EC">
        <w:rPr>
          <w:rFonts w:asciiTheme="majorHAnsi" w:hAnsiTheme="majorHAnsi" w:cstheme="majorHAnsi"/>
          <w:sz w:val="22"/>
          <w:szCs w:val="22"/>
        </w:rPr>
        <w:t>DataDirect</w:t>
      </w:r>
      <w:proofErr w:type="spellEnd"/>
      <w:r w:rsidR="009D35EC">
        <w:rPr>
          <w:rFonts w:asciiTheme="majorHAnsi" w:hAnsiTheme="majorHAnsi" w:cstheme="majorHAnsi"/>
          <w:sz w:val="22"/>
          <w:szCs w:val="22"/>
        </w:rPr>
        <w:t>.</w:t>
      </w:r>
    </w:p>
    <w:p w14:paraId="4ED0DD96" w14:textId="0D0CB505" w:rsidR="00E404AE" w:rsidRPr="00756260" w:rsidRDefault="00E404AE" w:rsidP="00CB19E0">
      <w:pPr>
        <w:rPr>
          <w:rFonts w:asciiTheme="majorHAnsi" w:hAnsiTheme="majorHAnsi" w:cstheme="majorHAnsi"/>
          <w:sz w:val="22"/>
          <w:szCs w:val="22"/>
        </w:rPr>
      </w:pPr>
    </w:p>
    <w:p w14:paraId="0FCD0EE6" w14:textId="26CFDFAF" w:rsidR="00EC24F7" w:rsidRDefault="00CC6BD1" w:rsidP="00CB19E0">
      <w:pPr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 xml:space="preserve">Further queries in </w:t>
      </w:r>
      <w:proofErr w:type="spellStart"/>
      <w:r w:rsidRPr="00756260">
        <w:rPr>
          <w:rFonts w:asciiTheme="majorHAnsi" w:hAnsiTheme="majorHAnsi" w:cstheme="majorHAnsi"/>
          <w:sz w:val="22"/>
          <w:szCs w:val="22"/>
        </w:rPr>
        <w:t>DataDirect</w:t>
      </w:r>
      <w:proofErr w:type="spellEnd"/>
      <w:r w:rsidRPr="00756260">
        <w:rPr>
          <w:rFonts w:asciiTheme="majorHAnsi" w:hAnsiTheme="majorHAnsi" w:cstheme="majorHAnsi"/>
          <w:sz w:val="22"/>
          <w:szCs w:val="22"/>
        </w:rPr>
        <w:t>,</w:t>
      </w:r>
      <w:r w:rsidR="00C32399" w:rsidRPr="00756260">
        <w:rPr>
          <w:rFonts w:asciiTheme="majorHAnsi" w:hAnsiTheme="majorHAnsi" w:cstheme="majorHAnsi"/>
          <w:sz w:val="22"/>
          <w:szCs w:val="22"/>
        </w:rPr>
        <w:t xml:space="preserve"> HSDW</w:t>
      </w:r>
      <w:r w:rsidRPr="00756260">
        <w:rPr>
          <w:rFonts w:asciiTheme="majorHAnsi" w:hAnsiTheme="majorHAnsi" w:cstheme="majorHAnsi"/>
          <w:sz w:val="22"/>
          <w:szCs w:val="22"/>
        </w:rPr>
        <w:t>,</w:t>
      </w:r>
      <w:r w:rsidR="00C32399" w:rsidRPr="00756260">
        <w:rPr>
          <w:rFonts w:asciiTheme="majorHAnsi" w:hAnsiTheme="majorHAnsi" w:cstheme="majorHAnsi"/>
          <w:sz w:val="22"/>
          <w:szCs w:val="22"/>
        </w:rPr>
        <w:t xml:space="preserve"> and CDR databases were performed to </w:t>
      </w:r>
      <w:r w:rsidRPr="00756260">
        <w:rPr>
          <w:rFonts w:asciiTheme="majorHAnsi" w:hAnsiTheme="majorHAnsi" w:cstheme="majorHAnsi"/>
          <w:sz w:val="22"/>
          <w:szCs w:val="22"/>
        </w:rPr>
        <w:t xml:space="preserve">extract </w:t>
      </w:r>
      <w:r w:rsidR="00C32399" w:rsidRPr="00756260">
        <w:rPr>
          <w:rFonts w:asciiTheme="majorHAnsi" w:hAnsiTheme="majorHAnsi" w:cstheme="majorHAnsi"/>
          <w:sz w:val="22"/>
          <w:szCs w:val="22"/>
        </w:rPr>
        <w:t>fecal calprotectin (FCP) and C-reactive protein (CRP)</w:t>
      </w:r>
      <w:r w:rsidR="00D143B7">
        <w:rPr>
          <w:rFonts w:asciiTheme="majorHAnsi" w:hAnsiTheme="majorHAnsi" w:cstheme="majorHAnsi"/>
          <w:sz w:val="22"/>
          <w:szCs w:val="22"/>
        </w:rPr>
        <w:t xml:space="preserve"> levels</w:t>
      </w:r>
      <w:r w:rsidR="00C32399" w:rsidRPr="00756260">
        <w:rPr>
          <w:rFonts w:asciiTheme="majorHAnsi" w:hAnsiTheme="majorHAnsi" w:cstheme="majorHAnsi"/>
          <w:sz w:val="22"/>
          <w:szCs w:val="22"/>
        </w:rPr>
        <w:t xml:space="preserve">. </w:t>
      </w:r>
      <w:r w:rsidRPr="00756260">
        <w:rPr>
          <w:rFonts w:asciiTheme="majorHAnsi" w:hAnsiTheme="majorHAnsi" w:cstheme="majorHAnsi"/>
          <w:sz w:val="22"/>
          <w:szCs w:val="22"/>
        </w:rPr>
        <w:t xml:space="preserve">The databases were also queried for endoscopic, pathologic, computer tomography (CT), </w:t>
      </w:r>
      <w:r w:rsidR="009D35EC">
        <w:rPr>
          <w:rFonts w:asciiTheme="majorHAnsi" w:hAnsiTheme="majorHAnsi" w:cstheme="majorHAnsi"/>
          <w:sz w:val="22"/>
          <w:szCs w:val="22"/>
        </w:rPr>
        <w:t xml:space="preserve">and </w:t>
      </w:r>
      <w:r w:rsidRPr="00756260">
        <w:rPr>
          <w:rFonts w:asciiTheme="majorHAnsi" w:hAnsiTheme="majorHAnsi" w:cstheme="majorHAnsi"/>
          <w:sz w:val="22"/>
          <w:szCs w:val="22"/>
        </w:rPr>
        <w:t>magnetic resonance imaging (MRI) reports</w:t>
      </w:r>
      <w:r w:rsidR="007761F6" w:rsidRPr="002C1EC1">
        <w:rPr>
          <w:rFonts w:asciiTheme="majorHAnsi" w:hAnsiTheme="majorHAnsi" w:cstheme="majorHAnsi"/>
          <w:sz w:val="22"/>
          <w:szCs w:val="22"/>
        </w:rPr>
        <w:t>,</w:t>
      </w:r>
      <w:r w:rsidR="004774AF" w:rsidRPr="002C1EC1">
        <w:rPr>
          <w:rFonts w:asciiTheme="majorHAnsi" w:hAnsiTheme="majorHAnsi" w:cstheme="majorHAnsi"/>
          <w:sz w:val="22"/>
          <w:szCs w:val="22"/>
        </w:rPr>
        <w:t xml:space="preserve"> as well as for the</w:t>
      </w:r>
      <w:r w:rsidRPr="004774AF">
        <w:rPr>
          <w:rFonts w:asciiTheme="majorHAnsi" w:hAnsiTheme="majorHAnsi" w:cstheme="majorHAnsi"/>
          <w:color w:val="FF0000"/>
          <w:sz w:val="22"/>
          <w:szCs w:val="22"/>
        </w:rPr>
        <w:t xml:space="preserve"> </w:t>
      </w:r>
      <w:r w:rsidR="000F3C28">
        <w:rPr>
          <w:rFonts w:asciiTheme="majorHAnsi" w:hAnsiTheme="majorHAnsi" w:cstheme="majorHAnsi"/>
          <w:sz w:val="22"/>
          <w:szCs w:val="22"/>
        </w:rPr>
        <w:t>use of steroids (budesonide,</w:t>
      </w:r>
      <w:r w:rsidR="007761F6" w:rsidRPr="00756260">
        <w:rPr>
          <w:rFonts w:asciiTheme="majorHAnsi" w:hAnsiTheme="majorHAnsi" w:cstheme="majorHAnsi"/>
          <w:sz w:val="22"/>
          <w:szCs w:val="22"/>
        </w:rPr>
        <w:t xml:space="preserve"> prednisone</w:t>
      </w:r>
      <w:r w:rsidR="000F3C28">
        <w:rPr>
          <w:rFonts w:asciiTheme="majorHAnsi" w:hAnsiTheme="majorHAnsi" w:cstheme="majorHAnsi"/>
          <w:sz w:val="22"/>
          <w:szCs w:val="22"/>
        </w:rPr>
        <w:t xml:space="preserve">, or </w:t>
      </w:r>
      <w:r w:rsidR="001B64FA">
        <w:rPr>
          <w:rFonts w:asciiTheme="majorHAnsi" w:hAnsiTheme="majorHAnsi" w:cstheme="majorHAnsi"/>
          <w:sz w:val="22"/>
          <w:szCs w:val="22"/>
        </w:rPr>
        <w:t>methylprednisolone</w:t>
      </w:r>
      <w:r w:rsidR="007761F6" w:rsidRPr="00756260">
        <w:rPr>
          <w:rFonts w:asciiTheme="majorHAnsi" w:hAnsiTheme="majorHAnsi" w:cstheme="majorHAnsi"/>
          <w:sz w:val="22"/>
          <w:szCs w:val="22"/>
        </w:rPr>
        <w:t>).</w:t>
      </w:r>
      <w:r w:rsidR="00230F05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EC24F7">
        <w:rPr>
          <w:rFonts w:asciiTheme="majorHAnsi" w:hAnsiTheme="majorHAnsi" w:cstheme="majorHAnsi"/>
          <w:sz w:val="22"/>
          <w:szCs w:val="22"/>
        </w:rPr>
        <w:t xml:space="preserve">Data </w:t>
      </w:r>
      <w:r w:rsidR="006468B9">
        <w:rPr>
          <w:rFonts w:asciiTheme="majorHAnsi" w:hAnsiTheme="majorHAnsi" w:cstheme="majorHAnsi"/>
          <w:sz w:val="22"/>
          <w:szCs w:val="22"/>
        </w:rPr>
        <w:t>were</w:t>
      </w:r>
      <w:r w:rsidR="00EC24F7">
        <w:rPr>
          <w:rFonts w:asciiTheme="majorHAnsi" w:hAnsiTheme="majorHAnsi" w:cstheme="majorHAnsi"/>
          <w:sz w:val="22"/>
          <w:szCs w:val="22"/>
        </w:rPr>
        <w:t xml:space="preserve"> extracted into </w:t>
      </w:r>
      <w:r w:rsidR="006C24F7">
        <w:rPr>
          <w:rFonts w:asciiTheme="majorHAnsi" w:hAnsiTheme="majorHAnsi" w:cstheme="majorHAnsi"/>
          <w:sz w:val="22"/>
          <w:szCs w:val="22"/>
        </w:rPr>
        <w:t xml:space="preserve">HSDW tables </w:t>
      </w:r>
      <w:r w:rsidR="006C24F7" w:rsidRPr="002C1EC1">
        <w:rPr>
          <w:rFonts w:asciiTheme="majorHAnsi" w:hAnsiTheme="majorHAnsi" w:cstheme="majorHAnsi"/>
          <w:sz w:val="22"/>
          <w:szCs w:val="22"/>
        </w:rPr>
        <w:t xml:space="preserve">and </w:t>
      </w:r>
      <w:r w:rsidR="004774AF" w:rsidRPr="002C1EC1">
        <w:rPr>
          <w:rFonts w:asciiTheme="majorHAnsi" w:hAnsiTheme="majorHAnsi" w:cstheme="majorHAnsi"/>
          <w:sz w:val="22"/>
          <w:szCs w:val="22"/>
        </w:rPr>
        <w:t>E</w:t>
      </w:r>
      <w:r w:rsidR="00EC24F7" w:rsidRPr="002C1EC1">
        <w:rPr>
          <w:rFonts w:asciiTheme="majorHAnsi" w:hAnsiTheme="majorHAnsi" w:cstheme="majorHAnsi"/>
          <w:sz w:val="22"/>
          <w:szCs w:val="22"/>
        </w:rPr>
        <w:t xml:space="preserve">xcel </w:t>
      </w:r>
      <w:r w:rsidR="00EC24F7">
        <w:rPr>
          <w:rFonts w:asciiTheme="majorHAnsi" w:hAnsiTheme="majorHAnsi" w:cstheme="majorHAnsi"/>
          <w:sz w:val="22"/>
          <w:szCs w:val="22"/>
        </w:rPr>
        <w:t>workbooks with specific code</w:t>
      </w:r>
      <w:ins w:id="116" w:author="Higgins, Peter" w:date="2021-04-06T14:52:00Z">
        <w:r w:rsidR="00A7482B">
          <w:rPr>
            <w:rFonts w:asciiTheme="majorHAnsi" w:hAnsiTheme="majorHAnsi" w:cstheme="majorHAnsi"/>
            <w:sz w:val="22"/>
            <w:szCs w:val="22"/>
          </w:rPr>
          <w:t>d identifiers</w:t>
        </w:r>
      </w:ins>
      <w:del w:id="117" w:author="Higgins, Peter" w:date="2021-04-06T14:52:00Z">
        <w:r w:rsidR="00EC24F7" w:rsidDel="00A7482B">
          <w:rPr>
            <w:rFonts w:asciiTheme="majorHAnsi" w:hAnsiTheme="majorHAnsi" w:cstheme="majorHAnsi"/>
            <w:sz w:val="22"/>
            <w:szCs w:val="22"/>
          </w:rPr>
          <w:delText>s</w:delText>
        </w:r>
      </w:del>
      <w:r w:rsidR="00EC24F7">
        <w:rPr>
          <w:rFonts w:asciiTheme="majorHAnsi" w:hAnsiTheme="majorHAnsi" w:cstheme="majorHAnsi"/>
          <w:sz w:val="22"/>
          <w:szCs w:val="22"/>
        </w:rPr>
        <w:t xml:space="preserve"> correlating to each patient </w:t>
      </w:r>
      <w:del w:id="118" w:author="Higgins, Peter" w:date="2021-04-06T14:52:00Z">
        <w:r w:rsidR="00EC24F7" w:rsidDel="00A7482B">
          <w:rPr>
            <w:rFonts w:asciiTheme="majorHAnsi" w:hAnsiTheme="majorHAnsi" w:cstheme="majorHAnsi"/>
            <w:sz w:val="22"/>
            <w:szCs w:val="22"/>
          </w:rPr>
          <w:delText>and with</w:delText>
        </w:r>
      </w:del>
      <w:ins w:id="119" w:author="Higgins, Peter" w:date="2021-04-06T14:52:00Z">
        <w:r w:rsidR="00A7482B">
          <w:rPr>
            <w:rFonts w:asciiTheme="majorHAnsi" w:hAnsiTheme="majorHAnsi" w:cstheme="majorHAnsi"/>
            <w:sz w:val="22"/>
            <w:szCs w:val="22"/>
          </w:rPr>
          <w:t>stored in</w:t>
        </w:r>
      </w:ins>
      <w:r w:rsidR="00EC24F7">
        <w:rPr>
          <w:rFonts w:asciiTheme="majorHAnsi" w:hAnsiTheme="majorHAnsi" w:cstheme="majorHAnsi"/>
          <w:sz w:val="22"/>
          <w:szCs w:val="22"/>
        </w:rPr>
        <w:t xml:space="preserve"> a separate “key” file. Each </w:t>
      </w:r>
      <w:r w:rsidR="00EC24F7" w:rsidRPr="00756260">
        <w:rPr>
          <w:rFonts w:asciiTheme="majorHAnsi" w:hAnsiTheme="majorHAnsi" w:cstheme="majorHAnsi"/>
          <w:sz w:val="22"/>
          <w:szCs w:val="22"/>
        </w:rPr>
        <w:t>individual patient’s res</w:t>
      </w:r>
      <w:r w:rsidR="00E05A1F">
        <w:rPr>
          <w:rFonts w:asciiTheme="majorHAnsi" w:hAnsiTheme="majorHAnsi" w:cstheme="majorHAnsi"/>
          <w:sz w:val="22"/>
          <w:szCs w:val="22"/>
        </w:rPr>
        <w:t>ults were matched pre</w:t>
      </w:r>
      <w:ins w:id="120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>-</w:t>
        </w:r>
      </w:ins>
      <w:r w:rsidR="00E05A1F">
        <w:rPr>
          <w:rFonts w:asciiTheme="majorHAnsi" w:hAnsiTheme="majorHAnsi" w:cstheme="majorHAnsi"/>
          <w:sz w:val="22"/>
          <w:szCs w:val="22"/>
        </w:rPr>
        <w:t xml:space="preserve"> and post</w:t>
      </w:r>
      <w:ins w:id="121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>-</w:t>
        </w:r>
      </w:ins>
      <w:r w:rsidR="00E05A1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C24F7"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EC24F7" w:rsidRPr="00756260">
        <w:rPr>
          <w:rFonts w:asciiTheme="majorHAnsi" w:hAnsiTheme="majorHAnsi" w:cstheme="majorHAnsi"/>
          <w:sz w:val="22"/>
          <w:szCs w:val="22"/>
        </w:rPr>
        <w:t xml:space="preserve"> initiation</w:t>
      </w:r>
      <w:r w:rsidR="00E05A1F">
        <w:rPr>
          <w:rFonts w:asciiTheme="majorHAnsi" w:hAnsiTheme="majorHAnsi" w:cstheme="majorHAnsi"/>
          <w:sz w:val="22"/>
          <w:szCs w:val="22"/>
        </w:rPr>
        <w:t xml:space="preserve">. Only patients who had </w:t>
      </w:r>
      <w:ins w:id="122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 xml:space="preserve">both </w:t>
        </w:r>
      </w:ins>
      <w:r w:rsidR="00E05A1F">
        <w:rPr>
          <w:rFonts w:asciiTheme="majorHAnsi" w:hAnsiTheme="majorHAnsi" w:cstheme="majorHAnsi"/>
          <w:sz w:val="22"/>
          <w:szCs w:val="22"/>
        </w:rPr>
        <w:t>pre</w:t>
      </w:r>
      <w:ins w:id="123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>-</w:t>
        </w:r>
      </w:ins>
      <w:r w:rsidR="00E05A1F">
        <w:rPr>
          <w:rFonts w:asciiTheme="majorHAnsi" w:hAnsiTheme="majorHAnsi" w:cstheme="majorHAnsi"/>
          <w:sz w:val="22"/>
          <w:szCs w:val="22"/>
        </w:rPr>
        <w:t xml:space="preserve"> and post</w:t>
      </w:r>
      <w:ins w:id="124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>-</w:t>
        </w:r>
      </w:ins>
      <w:r w:rsidR="00EC24F7">
        <w:rPr>
          <w:rFonts w:asciiTheme="majorHAnsi" w:hAnsiTheme="majorHAnsi" w:cstheme="majorHAnsi"/>
          <w:sz w:val="22"/>
          <w:szCs w:val="22"/>
        </w:rPr>
        <w:t xml:space="preserve"> values </w:t>
      </w:r>
      <w:r w:rsidR="00EA475C">
        <w:rPr>
          <w:rFonts w:asciiTheme="majorHAnsi" w:hAnsiTheme="majorHAnsi" w:cstheme="majorHAnsi"/>
          <w:sz w:val="22"/>
          <w:szCs w:val="22"/>
        </w:rPr>
        <w:t xml:space="preserve">for a </w:t>
      </w:r>
      <w:r w:rsidR="00EA475C" w:rsidRPr="002C1EC1">
        <w:rPr>
          <w:rFonts w:asciiTheme="majorHAnsi" w:hAnsiTheme="majorHAnsi" w:cstheme="majorHAnsi"/>
          <w:sz w:val="22"/>
          <w:szCs w:val="22"/>
        </w:rPr>
        <w:t>variable</w:t>
      </w:r>
      <w:r w:rsidR="004774AF" w:rsidRPr="002C1EC1">
        <w:rPr>
          <w:rFonts w:asciiTheme="majorHAnsi" w:hAnsiTheme="majorHAnsi" w:cstheme="majorHAnsi"/>
          <w:sz w:val="22"/>
          <w:szCs w:val="22"/>
        </w:rPr>
        <w:t xml:space="preserve"> of interest</w:t>
      </w:r>
      <w:r w:rsidR="00EA475C" w:rsidRPr="002C1EC1">
        <w:rPr>
          <w:rFonts w:asciiTheme="majorHAnsi" w:hAnsiTheme="majorHAnsi" w:cstheme="majorHAnsi"/>
          <w:sz w:val="22"/>
          <w:szCs w:val="22"/>
        </w:rPr>
        <w:t xml:space="preserve"> </w:t>
      </w:r>
      <w:r w:rsidR="00EC24F7">
        <w:rPr>
          <w:rFonts w:asciiTheme="majorHAnsi" w:hAnsiTheme="majorHAnsi" w:cstheme="majorHAnsi"/>
          <w:sz w:val="22"/>
          <w:szCs w:val="22"/>
        </w:rPr>
        <w:t>were included in</w:t>
      </w:r>
      <w:r w:rsidR="00EA475C">
        <w:rPr>
          <w:rFonts w:asciiTheme="majorHAnsi" w:hAnsiTheme="majorHAnsi" w:cstheme="majorHAnsi"/>
          <w:sz w:val="22"/>
          <w:szCs w:val="22"/>
        </w:rPr>
        <w:t xml:space="preserve"> the corresponding</w:t>
      </w:r>
      <w:r w:rsidR="00321247">
        <w:rPr>
          <w:rFonts w:asciiTheme="majorHAnsi" w:hAnsiTheme="majorHAnsi" w:cstheme="majorHAnsi"/>
          <w:sz w:val="22"/>
          <w:szCs w:val="22"/>
        </w:rPr>
        <w:t xml:space="preserve"> analysis</w:t>
      </w:r>
      <w:r w:rsidR="00EC24F7">
        <w:rPr>
          <w:rFonts w:asciiTheme="majorHAnsi" w:hAnsiTheme="majorHAnsi" w:cstheme="majorHAnsi"/>
          <w:sz w:val="22"/>
          <w:szCs w:val="22"/>
        </w:rPr>
        <w:t>.</w:t>
      </w:r>
      <w:r w:rsidR="009D35EC">
        <w:rPr>
          <w:rFonts w:asciiTheme="majorHAnsi" w:hAnsiTheme="majorHAnsi" w:cstheme="majorHAnsi"/>
          <w:sz w:val="22"/>
          <w:szCs w:val="22"/>
        </w:rPr>
        <w:t xml:space="preserve"> Values from </w:t>
      </w:r>
      <w:r w:rsidR="000F3C28">
        <w:rPr>
          <w:rFonts w:asciiTheme="majorHAnsi" w:hAnsiTheme="majorHAnsi" w:cstheme="majorHAnsi"/>
          <w:sz w:val="22"/>
          <w:szCs w:val="22"/>
        </w:rPr>
        <w:t xml:space="preserve">12 months </w:t>
      </w:r>
      <w:del w:id="125" w:author="Higgins, Peter" w:date="2021-04-06T14:53:00Z">
        <w:r w:rsidR="009D35EC" w:rsidDel="00A7482B">
          <w:rPr>
            <w:rFonts w:asciiTheme="majorHAnsi" w:hAnsiTheme="majorHAnsi" w:cstheme="majorHAnsi"/>
            <w:sz w:val="22"/>
            <w:szCs w:val="22"/>
          </w:rPr>
          <w:delText>to</w:delText>
        </w:r>
      </w:del>
      <w:ins w:id="126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>to the</w:t>
        </w:r>
      </w:ins>
      <w:r w:rsidR="009D35EC">
        <w:rPr>
          <w:rFonts w:asciiTheme="majorHAnsi" w:hAnsiTheme="majorHAnsi" w:cstheme="majorHAnsi"/>
          <w:sz w:val="22"/>
          <w:szCs w:val="22"/>
        </w:rPr>
        <w:t xml:space="preserve"> initiation date were included in the pre group and values from </w:t>
      </w:r>
      <w:del w:id="127" w:author="Higgins, Peter" w:date="2021-04-06T14:53:00Z">
        <w:r w:rsidR="000F3C28" w:rsidDel="00A7482B">
          <w:rPr>
            <w:rFonts w:asciiTheme="majorHAnsi" w:hAnsiTheme="majorHAnsi" w:cstheme="majorHAnsi"/>
            <w:sz w:val="22"/>
            <w:szCs w:val="22"/>
          </w:rPr>
          <w:delText xml:space="preserve">about </w:delText>
        </w:r>
      </w:del>
      <w:r w:rsidR="00E05A1F">
        <w:rPr>
          <w:rFonts w:asciiTheme="majorHAnsi" w:hAnsiTheme="majorHAnsi" w:cstheme="majorHAnsi"/>
          <w:sz w:val="22"/>
          <w:szCs w:val="22"/>
        </w:rPr>
        <w:t xml:space="preserve">6 months to 2 years </w:t>
      </w:r>
      <w:r w:rsidR="009D35EC">
        <w:rPr>
          <w:rFonts w:asciiTheme="majorHAnsi" w:hAnsiTheme="majorHAnsi" w:cstheme="majorHAnsi"/>
          <w:sz w:val="22"/>
          <w:szCs w:val="22"/>
        </w:rPr>
        <w:t>after initiation date were included in the post group. Care was taken to ensure that all post</w:t>
      </w:r>
      <w:ins w:id="128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>-</w:t>
        </w:r>
      </w:ins>
      <w:r w:rsidR="009D35EC">
        <w:rPr>
          <w:rFonts w:asciiTheme="majorHAnsi" w:hAnsiTheme="majorHAnsi" w:cstheme="majorHAnsi"/>
          <w:sz w:val="22"/>
          <w:szCs w:val="22"/>
        </w:rPr>
        <w:t xml:space="preserve"> values were obtained during the interval when the patient was actively receiving </w:t>
      </w:r>
      <w:proofErr w:type="spellStart"/>
      <w:r w:rsidR="009D35EC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9D35EC">
        <w:rPr>
          <w:rFonts w:asciiTheme="majorHAnsi" w:hAnsiTheme="majorHAnsi" w:cstheme="majorHAnsi"/>
          <w:sz w:val="22"/>
          <w:szCs w:val="22"/>
        </w:rPr>
        <w:t xml:space="preserve">. </w:t>
      </w:r>
      <w:r w:rsidR="000F3C28">
        <w:rPr>
          <w:rFonts w:asciiTheme="majorHAnsi" w:hAnsiTheme="majorHAnsi" w:cstheme="majorHAnsi"/>
          <w:sz w:val="22"/>
          <w:szCs w:val="22"/>
        </w:rPr>
        <w:t xml:space="preserve">If the medication was discontinued in less than 2 years, then </w:t>
      </w:r>
      <w:r w:rsidR="009C576D">
        <w:rPr>
          <w:rFonts w:asciiTheme="majorHAnsi" w:hAnsiTheme="majorHAnsi" w:cstheme="majorHAnsi"/>
          <w:sz w:val="22"/>
          <w:szCs w:val="22"/>
        </w:rPr>
        <w:t>the di</w:t>
      </w:r>
      <w:r w:rsidR="00321247">
        <w:rPr>
          <w:rFonts w:asciiTheme="majorHAnsi" w:hAnsiTheme="majorHAnsi" w:cstheme="majorHAnsi"/>
          <w:sz w:val="22"/>
          <w:szCs w:val="22"/>
        </w:rPr>
        <w:t>scontinuation d</w:t>
      </w:r>
      <w:r w:rsidR="0091382A">
        <w:rPr>
          <w:rFonts w:asciiTheme="majorHAnsi" w:hAnsiTheme="majorHAnsi" w:cstheme="majorHAnsi"/>
          <w:sz w:val="22"/>
          <w:szCs w:val="22"/>
        </w:rPr>
        <w:t>a</w:t>
      </w:r>
      <w:r w:rsidR="009C576D">
        <w:rPr>
          <w:rFonts w:asciiTheme="majorHAnsi" w:hAnsiTheme="majorHAnsi" w:cstheme="majorHAnsi"/>
          <w:sz w:val="22"/>
          <w:szCs w:val="22"/>
        </w:rPr>
        <w:t>te was</w:t>
      </w:r>
      <w:r w:rsidR="000F3C28">
        <w:rPr>
          <w:rFonts w:asciiTheme="majorHAnsi" w:hAnsiTheme="majorHAnsi" w:cstheme="majorHAnsi"/>
          <w:sz w:val="22"/>
          <w:szCs w:val="22"/>
        </w:rPr>
        <w:t xml:space="preserve"> made the final date for </w:t>
      </w:r>
      <w:ins w:id="129" w:author="Higgins, Peter" w:date="2021-04-06T14:53:00Z">
        <w:r w:rsidR="00A7482B">
          <w:rPr>
            <w:rFonts w:asciiTheme="majorHAnsi" w:hAnsiTheme="majorHAnsi" w:cstheme="majorHAnsi"/>
            <w:sz w:val="22"/>
            <w:szCs w:val="22"/>
          </w:rPr>
          <w:t xml:space="preserve">available </w:t>
        </w:r>
      </w:ins>
      <w:r w:rsidR="000F3C28">
        <w:rPr>
          <w:rFonts w:asciiTheme="majorHAnsi" w:hAnsiTheme="majorHAnsi" w:cstheme="majorHAnsi"/>
          <w:sz w:val="22"/>
          <w:szCs w:val="22"/>
        </w:rPr>
        <w:t xml:space="preserve">values. </w:t>
      </w:r>
    </w:p>
    <w:p w14:paraId="17C779D2" w14:textId="5A99384A" w:rsidR="002C401A" w:rsidRDefault="002C401A" w:rsidP="00CB19E0">
      <w:pPr>
        <w:rPr>
          <w:rFonts w:asciiTheme="majorHAnsi" w:hAnsiTheme="majorHAnsi" w:cstheme="majorHAnsi"/>
          <w:sz w:val="22"/>
          <w:szCs w:val="22"/>
        </w:rPr>
      </w:pPr>
    </w:p>
    <w:p w14:paraId="03320F05" w14:textId="78604875" w:rsidR="002C401A" w:rsidRPr="00F951D3" w:rsidRDefault="000620CE" w:rsidP="00CB19E0">
      <w:pPr>
        <w:rPr>
          <w:rFonts w:asciiTheme="majorHAnsi" w:hAnsiTheme="majorHAnsi" w:cstheme="majorHAnsi"/>
          <w:sz w:val="22"/>
          <w:szCs w:val="22"/>
        </w:rPr>
      </w:pPr>
      <w:del w:id="130" w:author="Higgins, Peter" w:date="2021-04-06T14:54:00Z">
        <w:r w:rsidDel="00A7482B">
          <w:rPr>
            <w:rFonts w:asciiTheme="majorHAnsi" w:hAnsiTheme="majorHAnsi" w:cstheme="majorHAnsi"/>
            <w:sz w:val="22"/>
            <w:szCs w:val="22"/>
          </w:rPr>
          <w:lastRenderedPageBreak/>
          <w:delText xml:space="preserve">Initially, </w:delText>
        </w:r>
        <w:r w:rsidR="001F3EBB" w:rsidDel="00A7482B">
          <w:rPr>
            <w:rFonts w:asciiTheme="majorHAnsi" w:hAnsiTheme="majorHAnsi" w:cstheme="majorHAnsi"/>
            <w:sz w:val="22"/>
            <w:szCs w:val="22"/>
          </w:rPr>
          <w:delText>treatment</w:delText>
        </w:r>
      </w:del>
      <w:ins w:id="131" w:author="Higgins, Peter" w:date="2021-04-06T14:54:00Z">
        <w:r w:rsidR="00A7482B">
          <w:rPr>
            <w:rFonts w:asciiTheme="majorHAnsi" w:hAnsiTheme="majorHAnsi" w:cstheme="majorHAnsi"/>
            <w:sz w:val="22"/>
            <w:szCs w:val="22"/>
          </w:rPr>
          <w:t>Treatment-associated</w:t>
        </w:r>
      </w:ins>
      <w:r w:rsidR="001F3EBB">
        <w:rPr>
          <w:rFonts w:asciiTheme="majorHAnsi" w:hAnsiTheme="majorHAnsi" w:cstheme="majorHAnsi"/>
          <w:sz w:val="22"/>
          <w:szCs w:val="22"/>
        </w:rPr>
        <w:t xml:space="preserve"> </w:t>
      </w:r>
      <w:r w:rsidR="000F3C28">
        <w:rPr>
          <w:rFonts w:asciiTheme="majorHAnsi" w:hAnsiTheme="majorHAnsi" w:cstheme="majorHAnsi"/>
          <w:sz w:val="22"/>
          <w:szCs w:val="22"/>
        </w:rPr>
        <w:t xml:space="preserve">improvements </w:t>
      </w:r>
      <w:r w:rsidR="001F3EBB">
        <w:rPr>
          <w:rFonts w:asciiTheme="majorHAnsi" w:hAnsiTheme="majorHAnsi" w:cstheme="majorHAnsi"/>
          <w:sz w:val="22"/>
          <w:szCs w:val="22"/>
        </w:rPr>
        <w:t xml:space="preserve">in </w:t>
      </w:r>
      <w:r w:rsidR="002C401A">
        <w:rPr>
          <w:rFonts w:asciiTheme="majorHAnsi" w:hAnsiTheme="majorHAnsi" w:cstheme="majorHAnsi"/>
          <w:sz w:val="22"/>
          <w:szCs w:val="22"/>
        </w:rPr>
        <w:t>FCP and CRP levels were co</w:t>
      </w:r>
      <w:r w:rsidR="007968FD">
        <w:rPr>
          <w:rFonts w:asciiTheme="majorHAnsi" w:hAnsiTheme="majorHAnsi" w:cstheme="majorHAnsi"/>
          <w:sz w:val="22"/>
          <w:szCs w:val="22"/>
        </w:rPr>
        <w:t xml:space="preserve">mpared between SKIN and NOSKIN. </w:t>
      </w:r>
      <w:del w:id="132" w:author="Higgins, Peter" w:date="2021-04-06T14:54:00Z">
        <w:r w:rsidDel="00A7482B">
          <w:rPr>
            <w:rFonts w:asciiTheme="majorHAnsi" w:hAnsiTheme="majorHAnsi" w:cstheme="majorHAnsi"/>
            <w:sz w:val="22"/>
            <w:szCs w:val="22"/>
          </w:rPr>
          <w:delText>Subsequently</w:delText>
        </w:r>
      </w:del>
      <w:ins w:id="133" w:author="Higgins, Peter" w:date="2021-04-06T14:54:00Z">
        <w:r w:rsidR="00A7482B">
          <w:rPr>
            <w:rFonts w:asciiTheme="majorHAnsi" w:hAnsiTheme="majorHAnsi" w:cstheme="majorHAnsi"/>
            <w:sz w:val="22"/>
            <w:szCs w:val="22"/>
          </w:rPr>
          <w:t>Additionally</w:t>
        </w:r>
      </w:ins>
      <w:r w:rsidR="002C401A">
        <w:rPr>
          <w:rFonts w:asciiTheme="majorHAnsi" w:hAnsiTheme="majorHAnsi" w:cstheme="majorHAnsi"/>
          <w:sz w:val="22"/>
          <w:szCs w:val="22"/>
        </w:rPr>
        <w:t>, w</w:t>
      </w:r>
      <w:r w:rsidR="00EC24F7">
        <w:rPr>
          <w:rFonts w:asciiTheme="majorHAnsi" w:hAnsiTheme="majorHAnsi" w:cstheme="majorHAnsi"/>
          <w:sz w:val="22"/>
          <w:szCs w:val="22"/>
        </w:rPr>
        <w:t>ritten</w:t>
      </w:r>
      <w:r w:rsidR="00511E40">
        <w:rPr>
          <w:rFonts w:asciiTheme="majorHAnsi" w:hAnsiTheme="majorHAnsi" w:cstheme="majorHAnsi"/>
          <w:sz w:val="22"/>
          <w:szCs w:val="22"/>
        </w:rPr>
        <w:t xml:space="preserve"> endoscopy, imaging, and pathology</w:t>
      </w:r>
      <w:r w:rsidR="00EC24F7">
        <w:rPr>
          <w:rFonts w:asciiTheme="majorHAnsi" w:hAnsiTheme="majorHAnsi" w:cstheme="majorHAnsi"/>
          <w:sz w:val="22"/>
          <w:szCs w:val="22"/>
        </w:rPr>
        <w:t xml:space="preserve"> reports</w:t>
      </w:r>
      <w:r w:rsidR="002C401A">
        <w:rPr>
          <w:rFonts w:asciiTheme="majorHAnsi" w:hAnsiTheme="majorHAnsi" w:cstheme="majorHAnsi"/>
          <w:sz w:val="22"/>
          <w:szCs w:val="22"/>
        </w:rPr>
        <w:t xml:space="preserve"> were</w:t>
      </w:r>
      <w:r w:rsidR="00F66E9C">
        <w:rPr>
          <w:rFonts w:asciiTheme="majorHAnsi" w:hAnsiTheme="majorHAnsi" w:cstheme="majorHAnsi"/>
          <w:sz w:val="22"/>
          <w:szCs w:val="22"/>
        </w:rPr>
        <w:t xml:space="preserve"> divided into before </w:t>
      </w:r>
      <w:proofErr w:type="spellStart"/>
      <w:r w:rsidR="00F66E9C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F66E9C">
        <w:rPr>
          <w:rFonts w:asciiTheme="majorHAnsi" w:hAnsiTheme="majorHAnsi" w:cstheme="majorHAnsi"/>
          <w:sz w:val="22"/>
          <w:szCs w:val="22"/>
        </w:rPr>
        <w:t xml:space="preserve"> </w:t>
      </w:r>
      <w:r w:rsidR="007968FD">
        <w:rPr>
          <w:rFonts w:asciiTheme="majorHAnsi" w:hAnsiTheme="majorHAnsi" w:cstheme="majorHAnsi"/>
          <w:sz w:val="22"/>
          <w:szCs w:val="22"/>
        </w:rPr>
        <w:t>initiation</w:t>
      </w:r>
      <w:r w:rsidR="00E05A1F">
        <w:rPr>
          <w:rFonts w:asciiTheme="majorHAnsi" w:hAnsiTheme="majorHAnsi" w:cstheme="majorHAnsi"/>
          <w:sz w:val="22"/>
          <w:szCs w:val="22"/>
        </w:rPr>
        <w:t xml:space="preserve"> and after </w:t>
      </w:r>
      <w:r w:rsidR="00F66E9C">
        <w:rPr>
          <w:rFonts w:asciiTheme="majorHAnsi" w:hAnsiTheme="majorHAnsi" w:cstheme="majorHAnsi"/>
          <w:sz w:val="22"/>
          <w:szCs w:val="22"/>
        </w:rPr>
        <w:t xml:space="preserve">6 months of </w:t>
      </w:r>
      <w:proofErr w:type="spellStart"/>
      <w:r w:rsidR="00F66E9C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F66E9C">
        <w:rPr>
          <w:rFonts w:asciiTheme="majorHAnsi" w:hAnsiTheme="majorHAnsi" w:cstheme="majorHAnsi"/>
          <w:sz w:val="22"/>
          <w:szCs w:val="22"/>
        </w:rPr>
        <w:t xml:space="preserve"> treatment</w:t>
      </w:r>
      <w:r w:rsidR="002C401A">
        <w:rPr>
          <w:rFonts w:asciiTheme="majorHAnsi" w:hAnsiTheme="majorHAnsi" w:cstheme="majorHAnsi"/>
          <w:sz w:val="22"/>
          <w:szCs w:val="22"/>
        </w:rPr>
        <w:t xml:space="preserve"> and then</w:t>
      </w:r>
      <w:r w:rsidR="00EC24F7">
        <w:rPr>
          <w:rFonts w:asciiTheme="majorHAnsi" w:hAnsiTheme="majorHAnsi" w:cstheme="majorHAnsi"/>
          <w:sz w:val="22"/>
          <w:szCs w:val="22"/>
        </w:rPr>
        <w:t xml:space="preserve"> paired by patient. These pairs </w:t>
      </w:r>
      <w:r w:rsidR="00511E40">
        <w:rPr>
          <w:rFonts w:asciiTheme="majorHAnsi" w:hAnsiTheme="majorHAnsi" w:cstheme="majorHAnsi"/>
          <w:sz w:val="22"/>
          <w:szCs w:val="22"/>
        </w:rPr>
        <w:t>were then manually reviewed by two</w:t>
      </w:r>
      <w:r w:rsidR="00EC24F7">
        <w:rPr>
          <w:rFonts w:asciiTheme="majorHAnsi" w:hAnsiTheme="majorHAnsi" w:cstheme="majorHAnsi"/>
          <w:sz w:val="22"/>
          <w:szCs w:val="22"/>
        </w:rPr>
        <w:t xml:space="preserve"> blinded observer</w:t>
      </w:r>
      <w:r w:rsidR="00511E40">
        <w:rPr>
          <w:rFonts w:asciiTheme="majorHAnsi" w:hAnsiTheme="majorHAnsi" w:cstheme="majorHAnsi"/>
          <w:sz w:val="22"/>
          <w:szCs w:val="22"/>
        </w:rPr>
        <w:t>s</w:t>
      </w:r>
      <w:r w:rsidR="00EC24F7">
        <w:rPr>
          <w:rFonts w:asciiTheme="majorHAnsi" w:hAnsiTheme="majorHAnsi" w:cstheme="majorHAnsi"/>
          <w:sz w:val="22"/>
          <w:szCs w:val="22"/>
        </w:rPr>
        <w:t xml:space="preserve">, who </w:t>
      </w:r>
      <w:r w:rsidR="00511E40">
        <w:rPr>
          <w:rFonts w:asciiTheme="majorHAnsi" w:hAnsiTheme="majorHAnsi" w:cstheme="majorHAnsi"/>
          <w:sz w:val="22"/>
          <w:szCs w:val="22"/>
        </w:rPr>
        <w:t>were un</w:t>
      </w:r>
      <w:r w:rsidR="00EC24F7">
        <w:rPr>
          <w:rFonts w:asciiTheme="majorHAnsi" w:hAnsiTheme="majorHAnsi" w:cstheme="majorHAnsi"/>
          <w:sz w:val="22"/>
          <w:szCs w:val="22"/>
        </w:rPr>
        <w:t xml:space="preserve">aware of whether the individual being assessed had skin disease. </w:t>
      </w:r>
      <w:r w:rsidR="00F951D3">
        <w:rPr>
          <w:rFonts w:asciiTheme="majorHAnsi" w:hAnsiTheme="majorHAnsi" w:cstheme="majorHAnsi"/>
          <w:sz w:val="22"/>
          <w:szCs w:val="22"/>
        </w:rPr>
        <w:t>Each observer</w:t>
      </w:r>
      <w:r w:rsidR="00EC24F7">
        <w:rPr>
          <w:rFonts w:asciiTheme="majorHAnsi" w:hAnsiTheme="majorHAnsi" w:cstheme="majorHAnsi"/>
          <w:sz w:val="22"/>
          <w:szCs w:val="22"/>
        </w:rPr>
        <w:t xml:space="preserve"> then assign</w:t>
      </w:r>
      <w:r w:rsidR="00F951D3">
        <w:rPr>
          <w:rFonts w:asciiTheme="majorHAnsi" w:hAnsiTheme="majorHAnsi" w:cstheme="majorHAnsi"/>
          <w:sz w:val="22"/>
          <w:szCs w:val="22"/>
        </w:rPr>
        <w:t xml:space="preserve">ed each patient a numeric value based on the </w:t>
      </w:r>
      <w:r w:rsidR="00EC24F7">
        <w:rPr>
          <w:rFonts w:asciiTheme="majorHAnsi" w:hAnsiTheme="majorHAnsi" w:cstheme="majorHAnsi"/>
          <w:sz w:val="22"/>
          <w:szCs w:val="22"/>
        </w:rPr>
        <w:t>Likert score fo</w:t>
      </w:r>
      <w:r w:rsidR="004774AF">
        <w:rPr>
          <w:rFonts w:asciiTheme="majorHAnsi" w:hAnsiTheme="majorHAnsi" w:cstheme="majorHAnsi"/>
          <w:sz w:val="22"/>
          <w:szCs w:val="22"/>
        </w:rPr>
        <w:t>r the degree</w:t>
      </w:r>
      <w:r w:rsidR="00F951D3">
        <w:rPr>
          <w:rFonts w:asciiTheme="majorHAnsi" w:hAnsiTheme="majorHAnsi" w:cstheme="majorHAnsi"/>
          <w:sz w:val="22"/>
          <w:szCs w:val="22"/>
        </w:rPr>
        <w:t xml:space="preserve"> of change: (1 – </w:t>
      </w:r>
      <w:r w:rsidR="00EC24F7" w:rsidRPr="00186757">
        <w:rPr>
          <w:rFonts w:asciiTheme="majorHAnsi" w:hAnsiTheme="majorHAnsi" w:cstheme="majorHAnsi"/>
          <w:sz w:val="22"/>
          <w:szCs w:val="22"/>
        </w:rPr>
        <w:t>severely worse</w:t>
      </w:r>
      <w:r w:rsidR="00F951D3">
        <w:rPr>
          <w:rFonts w:asciiTheme="majorHAnsi" w:hAnsiTheme="majorHAnsi" w:cstheme="majorHAnsi"/>
          <w:sz w:val="22"/>
          <w:szCs w:val="22"/>
        </w:rPr>
        <w:t xml:space="preserve">ning, 2 – </w:t>
      </w:r>
      <w:r w:rsidR="00EC24F7" w:rsidRPr="00186757">
        <w:rPr>
          <w:rFonts w:asciiTheme="majorHAnsi" w:hAnsiTheme="majorHAnsi" w:cstheme="majorHAnsi"/>
          <w:sz w:val="22"/>
          <w:szCs w:val="22"/>
        </w:rPr>
        <w:t>slight worsening, 3 – n</w:t>
      </w:r>
      <w:r w:rsidR="00F951D3">
        <w:rPr>
          <w:rFonts w:asciiTheme="majorHAnsi" w:hAnsiTheme="majorHAnsi" w:cstheme="majorHAnsi"/>
          <w:sz w:val="22"/>
          <w:szCs w:val="22"/>
        </w:rPr>
        <w:t>o change, 4 – some improvement, and 5 –</w:t>
      </w:r>
      <w:r w:rsidR="004774AF" w:rsidRPr="00186757">
        <w:rPr>
          <w:rFonts w:asciiTheme="majorHAnsi" w:hAnsiTheme="majorHAnsi" w:cstheme="majorHAnsi"/>
          <w:sz w:val="22"/>
          <w:szCs w:val="22"/>
        </w:rPr>
        <w:t xml:space="preserve"> </w:t>
      </w:r>
      <w:r w:rsidR="00EC24F7" w:rsidRPr="00186757">
        <w:rPr>
          <w:rFonts w:asciiTheme="majorHAnsi" w:hAnsiTheme="majorHAnsi" w:cstheme="majorHAnsi"/>
          <w:sz w:val="22"/>
          <w:szCs w:val="22"/>
        </w:rPr>
        <w:t>complete resolution of severe disease)</w:t>
      </w:r>
      <w:r w:rsidR="00DC1860" w:rsidRPr="00186757">
        <w:rPr>
          <w:rFonts w:asciiTheme="majorHAnsi" w:hAnsiTheme="majorHAnsi" w:cstheme="majorHAnsi"/>
          <w:sz w:val="22"/>
          <w:szCs w:val="22"/>
        </w:rPr>
        <w:t xml:space="preserve">. </w:t>
      </w:r>
      <w:del w:id="134" w:author="Higgins, Peter" w:date="2021-04-06T14:54:00Z">
        <w:r w:rsidR="00186757" w:rsidRPr="00A7482B" w:rsidDel="00A7482B">
          <w:rPr>
            <w:rFonts w:asciiTheme="majorHAnsi" w:hAnsiTheme="majorHAnsi" w:cstheme="majorHAnsi"/>
            <w:sz w:val="22"/>
            <w:szCs w:val="22"/>
            <w:rPrChange w:id="135" w:author="Higgins, Peter" w:date="2021-04-06T14:54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delText>Should the scoring be in the additional tables/</w:delText>
        </w:r>
        <w:r w:rsidR="0085003F" w:rsidRPr="00A7482B" w:rsidDel="00A7482B">
          <w:rPr>
            <w:rFonts w:asciiTheme="majorHAnsi" w:hAnsiTheme="majorHAnsi" w:cstheme="majorHAnsi"/>
            <w:sz w:val="22"/>
            <w:szCs w:val="22"/>
            <w:rPrChange w:id="136" w:author="Higgins, Peter" w:date="2021-04-06T14:54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delText>appendices</w:delText>
        </w:r>
        <w:r w:rsidR="009D35EC" w:rsidRPr="00A7482B" w:rsidDel="00A7482B">
          <w:rPr>
            <w:rFonts w:asciiTheme="majorHAnsi" w:hAnsiTheme="majorHAnsi" w:cstheme="majorHAnsi"/>
            <w:sz w:val="22"/>
            <w:szCs w:val="22"/>
            <w:rPrChange w:id="137" w:author="Higgins, Peter" w:date="2021-04-06T14:54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delText>?</w:delText>
        </w:r>
      </w:del>
      <w:ins w:id="138" w:author="Higgins, Peter" w:date="2021-03-13T14:06:00Z">
        <w:r w:rsidR="008C601A" w:rsidRPr="00A7482B">
          <w:rPr>
            <w:rFonts w:asciiTheme="majorHAnsi" w:hAnsiTheme="majorHAnsi" w:cstheme="majorHAnsi"/>
            <w:sz w:val="22"/>
            <w:szCs w:val="22"/>
            <w:rPrChange w:id="139" w:author="Higgins, Peter" w:date="2021-04-06T14:54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t xml:space="preserve">When differences occurred, </w:t>
        </w:r>
      </w:ins>
      <w:ins w:id="140" w:author="Higgins, Peter" w:date="2021-03-13T14:07:00Z">
        <w:r w:rsidR="008C601A" w:rsidRPr="00A7482B">
          <w:rPr>
            <w:rFonts w:asciiTheme="majorHAnsi" w:hAnsiTheme="majorHAnsi" w:cstheme="majorHAnsi"/>
            <w:sz w:val="22"/>
            <w:szCs w:val="22"/>
            <w:rPrChange w:id="141" w:author="Higgins, Peter" w:date="2021-04-06T14:54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t xml:space="preserve">these were resolved </w:t>
        </w:r>
      </w:ins>
      <w:ins w:id="142" w:author="Higgins, Peter" w:date="2021-04-06T14:54:00Z">
        <w:r w:rsidR="00A7482B">
          <w:rPr>
            <w:rFonts w:asciiTheme="majorHAnsi" w:hAnsiTheme="majorHAnsi" w:cstheme="majorHAnsi"/>
            <w:sz w:val="22"/>
            <w:szCs w:val="22"/>
          </w:rPr>
          <w:t>in a</w:t>
        </w:r>
      </w:ins>
      <w:ins w:id="143" w:author="Higgins, Peter" w:date="2021-03-13T14:07:00Z">
        <w:r w:rsidR="008C601A" w:rsidRPr="00A7482B">
          <w:rPr>
            <w:rFonts w:asciiTheme="majorHAnsi" w:hAnsiTheme="majorHAnsi" w:cstheme="majorHAnsi"/>
            <w:sz w:val="22"/>
            <w:szCs w:val="22"/>
            <w:rPrChange w:id="144" w:author="Higgins, Peter" w:date="2021-04-06T14:54:00Z"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rPrChange>
          </w:rPr>
          <w:t xml:space="preserve"> consensus meeting which included reference to the original reports and images.</w:t>
        </w:r>
      </w:ins>
    </w:p>
    <w:p w14:paraId="00A7C338" w14:textId="4B7C8C06" w:rsidR="002C401A" w:rsidRDefault="002C401A" w:rsidP="00CB19E0">
      <w:pPr>
        <w:rPr>
          <w:rFonts w:asciiTheme="majorHAnsi" w:hAnsiTheme="majorHAnsi" w:cstheme="majorHAnsi"/>
          <w:sz w:val="22"/>
          <w:szCs w:val="22"/>
        </w:rPr>
      </w:pPr>
    </w:p>
    <w:p w14:paraId="24A6E984" w14:textId="6BB7B3B1" w:rsidR="002C401A" w:rsidRDefault="002C401A" w:rsidP="002C401A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Pathology reports before and after </w:t>
      </w:r>
      <w:proofErr w:type="spellStart"/>
      <w:r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3C1FD8">
        <w:rPr>
          <w:rFonts w:asciiTheme="majorHAnsi" w:hAnsiTheme="majorHAnsi" w:cstheme="majorHAnsi"/>
          <w:sz w:val="22"/>
          <w:szCs w:val="22"/>
        </w:rPr>
        <w:t xml:space="preserve"> treatment</w:t>
      </w:r>
      <w:r>
        <w:rPr>
          <w:rFonts w:asciiTheme="majorHAnsi" w:hAnsiTheme="majorHAnsi" w:cstheme="majorHAnsi"/>
          <w:sz w:val="22"/>
          <w:szCs w:val="22"/>
        </w:rPr>
        <w:t xml:space="preserve"> were investigated to</w:t>
      </w:r>
      <w:r w:rsidR="003C1FD8">
        <w:rPr>
          <w:rFonts w:asciiTheme="majorHAnsi" w:hAnsiTheme="majorHAnsi" w:cstheme="majorHAnsi"/>
          <w:sz w:val="22"/>
          <w:szCs w:val="22"/>
        </w:rPr>
        <w:t xml:space="preserve"> ascertain whether the patient required</w:t>
      </w:r>
      <w:r>
        <w:rPr>
          <w:rFonts w:asciiTheme="majorHAnsi" w:hAnsiTheme="majorHAnsi" w:cstheme="majorHAnsi"/>
          <w:sz w:val="22"/>
          <w:szCs w:val="22"/>
        </w:rPr>
        <w:t xml:space="preserve"> surgery. All patients who had surgery before </w:t>
      </w:r>
      <w:proofErr w:type="spellStart"/>
      <w:r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1F3EBB">
        <w:rPr>
          <w:rFonts w:asciiTheme="majorHAnsi" w:hAnsiTheme="majorHAnsi" w:cstheme="majorHAnsi"/>
          <w:sz w:val="22"/>
          <w:szCs w:val="22"/>
        </w:rPr>
        <w:t xml:space="preserve"> initiation</w:t>
      </w:r>
      <w:r>
        <w:rPr>
          <w:rFonts w:asciiTheme="majorHAnsi" w:hAnsiTheme="majorHAnsi" w:cstheme="majorHAnsi"/>
          <w:sz w:val="22"/>
          <w:szCs w:val="22"/>
        </w:rPr>
        <w:t xml:space="preserve"> were removed</w:t>
      </w:r>
      <w:r w:rsidR="003C1FD8">
        <w:rPr>
          <w:rFonts w:asciiTheme="majorHAnsi" w:hAnsiTheme="majorHAnsi" w:cstheme="majorHAnsi"/>
          <w:sz w:val="22"/>
          <w:szCs w:val="22"/>
        </w:rPr>
        <w:t xml:space="preserve">. The analysis then </w:t>
      </w:r>
      <w:r w:rsidR="003C1FD8" w:rsidRPr="003C1FD8">
        <w:rPr>
          <w:rFonts w:asciiTheme="majorHAnsi" w:hAnsiTheme="majorHAnsi" w:cstheme="majorHAnsi"/>
          <w:sz w:val="22"/>
          <w:szCs w:val="22"/>
        </w:rPr>
        <w:t>compared</w:t>
      </w:r>
      <w:r w:rsidRPr="003C1FD8">
        <w:rPr>
          <w:rFonts w:asciiTheme="majorHAnsi" w:hAnsiTheme="majorHAnsi" w:cstheme="majorHAnsi"/>
          <w:sz w:val="22"/>
          <w:szCs w:val="22"/>
        </w:rPr>
        <w:t xml:space="preserve"> the relative percentage of surgeries in both </w:t>
      </w:r>
      <w:r w:rsidR="003C1FD8" w:rsidRPr="003C1FD8">
        <w:rPr>
          <w:rFonts w:asciiTheme="majorHAnsi" w:hAnsiTheme="majorHAnsi" w:cstheme="majorHAnsi"/>
          <w:sz w:val="22"/>
          <w:szCs w:val="22"/>
        </w:rPr>
        <w:t>SKIN and NOSKIN for</w:t>
      </w:r>
      <w:r w:rsidR="003C1FD8">
        <w:rPr>
          <w:rFonts w:asciiTheme="majorHAnsi" w:hAnsiTheme="majorHAnsi" w:cstheme="majorHAnsi"/>
          <w:sz w:val="22"/>
          <w:szCs w:val="22"/>
        </w:rPr>
        <w:t xml:space="preserve"> patients with</w:t>
      </w:r>
      <w:ins w:id="145" w:author="Higgins, Peter" w:date="2021-04-06T14:55:00Z">
        <w:r w:rsidR="00A7482B">
          <w:rPr>
            <w:rFonts w:asciiTheme="majorHAnsi" w:hAnsiTheme="majorHAnsi" w:cstheme="majorHAnsi"/>
            <w:sz w:val="22"/>
            <w:szCs w:val="22"/>
          </w:rPr>
          <w:t xml:space="preserve"> previously</w:t>
        </w:r>
      </w:ins>
      <w:r w:rsidR="003C1FD8" w:rsidRPr="003C1FD8">
        <w:rPr>
          <w:rFonts w:asciiTheme="majorHAnsi" w:hAnsiTheme="majorHAnsi" w:cstheme="majorHAnsi"/>
          <w:sz w:val="22"/>
          <w:szCs w:val="22"/>
        </w:rPr>
        <w:t xml:space="preserve"> intact colons and small bowels.</w:t>
      </w:r>
      <w:r w:rsidR="003C1FD8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414950E" w14:textId="77777777" w:rsidR="002C401A" w:rsidRDefault="002C401A" w:rsidP="00CB19E0">
      <w:pPr>
        <w:rPr>
          <w:rFonts w:asciiTheme="majorHAnsi" w:hAnsiTheme="majorHAnsi" w:cstheme="majorHAnsi"/>
          <w:sz w:val="22"/>
          <w:szCs w:val="22"/>
        </w:rPr>
      </w:pPr>
    </w:p>
    <w:p w14:paraId="43030475" w14:textId="4402B79D" w:rsidR="002C401A" w:rsidRDefault="002C401A" w:rsidP="00CB19E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Smaller sub-analyses were performed on the written reports</w:t>
      </w:r>
      <w:ins w:id="146" w:author="Higgins, Peter" w:date="2021-03-13T14:07:00Z">
        <w:r w:rsidR="008C601A">
          <w:rPr>
            <w:rFonts w:asciiTheme="majorHAnsi" w:hAnsiTheme="majorHAnsi" w:cstheme="majorHAnsi"/>
            <w:sz w:val="22"/>
            <w:szCs w:val="22"/>
          </w:rPr>
          <w:t xml:space="preserve"> for </w:t>
        </w:r>
      </w:ins>
      <w:ins w:id="147" w:author="Higgins, Peter" w:date="2021-04-06T14:55:00Z">
        <w:r w:rsidR="00A7482B">
          <w:rPr>
            <w:rFonts w:asciiTheme="majorHAnsi" w:hAnsiTheme="majorHAnsi" w:cstheme="majorHAnsi"/>
            <w:sz w:val="22"/>
            <w:szCs w:val="22"/>
          </w:rPr>
          <w:t>two</w:t>
        </w:r>
      </w:ins>
      <w:ins w:id="148" w:author="Higgins, Peter" w:date="2021-03-13T14:07:00Z">
        <w:r w:rsidR="008C601A">
          <w:rPr>
            <w:rFonts w:asciiTheme="majorHAnsi" w:hAnsiTheme="majorHAnsi" w:cstheme="majorHAnsi"/>
            <w:sz w:val="22"/>
            <w:szCs w:val="22"/>
          </w:rPr>
          <w:t xml:space="preserve"> variables</w:t>
        </w:r>
      </w:ins>
      <w:ins w:id="149" w:author="Higgins, Peter" w:date="2021-04-06T14:55:00Z">
        <w:r w:rsidR="00A7482B">
          <w:rPr>
            <w:rFonts w:asciiTheme="majorHAnsi" w:hAnsiTheme="majorHAnsi" w:cstheme="majorHAnsi"/>
            <w:sz w:val="22"/>
            <w:szCs w:val="22"/>
          </w:rPr>
          <w:t>:</w:t>
        </w:r>
      </w:ins>
      <w:ins w:id="150" w:author="Higgins, Peter" w:date="2021-03-13T14:07:00Z">
        <w:r w:rsidR="008C601A">
          <w:rPr>
            <w:rFonts w:asciiTheme="majorHAnsi" w:hAnsiTheme="majorHAnsi" w:cstheme="majorHAnsi"/>
            <w:sz w:val="22"/>
            <w:szCs w:val="22"/>
          </w:rPr>
          <w:t xml:space="preserve"> ulceration</w:t>
        </w:r>
      </w:ins>
      <w:ins w:id="151" w:author="Higgins, Peter" w:date="2021-04-06T14:55:00Z">
        <w:r w:rsidR="00A7482B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ins w:id="152" w:author="Higgins, Peter" w:date="2021-03-13T14:08:00Z">
        <w:r w:rsidR="008C601A">
          <w:rPr>
            <w:rFonts w:asciiTheme="majorHAnsi" w:hAnsiTheme="majorHAnsi" w:cstheme="majorHAnsi"/>
            <w:sz w:val="22"/>
            <w:szCs w:val="22"/>
          </w:rPr>
          <w:t>and penetrating complicat</w:t>
        </w:r>
      </w:ins>
      <w:ins w:id="153" w:author="Higgins, Peter" w:date="2021-03-13T14:09:00Z">
        <w:r w:rsidR="008C601A">
          <w:rPr>
            <w:rFonts w:asciiTheme="majorHAnsi" w:hAnsiTheme="majorHAnsi" w:cstheme="majorHAnsi"/>
            <w:sz w:val="22"/>
            <w:szCs w:val="22"/>
          </w:rPr>
          <w:t>i</w:t>
        </w:r>
      </w:ins>
      <w:ins w:id="154" w:author="Higgins, Peter" w:date="2021-03-13T14:08:00Z">
        <w:r w:rsidR="008C601A">
          <w:rPr>
            <w:rFonts w:asciiTheme="majorHAnsi" w:hAnsiTheme="majorHAnsi" w:cstheme="majorHAnsi"/>
            <w:sz w:val="22"/>
            <w:szCs w:val="22"/>
          </w:rPr>
          <w:t>ons</w:t>
        </w:r>
      </w:ins>
      <w:r>
        <w:rPr>
          <w:rFonts w:asciiTheme="majorHAnsi" w:hAnsiTheme="majorHAnsi" w:cstheme="majorHAnsi"/>
          <w:sz w:val="22"/>
          <w:szCs w:val="22"/>
        </w:rPr>
        <w:t xml:space="preserve">. </w:t>
      </w:r>
      <w:r w:rsidR="007968FD">
        <w:rPr>
          <w:rFonts w:asciiTheme="majorHAnsi" w:hAnsiTheme="majorHAnsi" w:cstheme="majorHAnsi"/>
          <w:sz w:val="22"/>
          <w:szCs w:val="22"/>
        </w:rPr>
        <w:t xml:space="preserve">After ascertaining the presence of a variable on patient reports obtained prior to </w:t>
      </w:r>
      <w:proofErr w:type="spellStart"/>
      <w:r w:rsidR="007968FD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7968FD">
        <w:rPr>
          <w:rFonts w:asciiTheme="majorHAnsi" w:hAnsiTheme="majorHAnsi" w:cstheme="majorHAnsi"/>
          <w:sz w:val="22"/>
          <w:szCs w:val="22"/>
        </w:rPr>
        <w:t xml:space="preserve"> initiation, the same patients’ reports </w:t>
      </w:r>
      <w:r w:rsidR="0085003F">
        <w:rPr>
          <w:rFonts w:asciiTheme="majorHAnsi" w:hAnsiTheme="majorHAnsi" w:cstheme="majorHAnsi"/>
          <w:sz w:val="22"/>
          <w:szCs w:val="22"/>
        </w:rPr>
        <w:t>ob</w:t>
      </w:r>
      <w:r w:rsidR="00D04A30">
        <w:rPr>
          <w:rFonts w:asciiTheme="majorHAnsi" w:hAnsiTheme="majorHAnsi" w:cstheme="majorHAnsi"/>
          <w:sz w:val="22"/>
          <w:szCs w:val="22"/>
        </w:rPr>
        <w:t>tained after</w:t>
      </w:r>
      <w:r w:rsidR="00E05A1F">
        <w:rPr>
          <w:rFonts w:asciiTheme="majorHAnsi" w:hAnsiTheme="majorHAnsi" w:cstheme="majorHAnsi"/>
          <w:sz w:val="22"/>
          <w:szCs w:val="22"/>
        </w:rPr>
        <w:t xml:space="preserve"> </w:t>
      </w:r>
      <w:r w:rsidR="00D04A30">
        <w:rPr>
          <w:rFonts w:asciiTheme="majorHAnsi" w:hAnsiTheme="majorHAnsi" w:cstheme="majorHAnsi"/>
          <w:sz w:val="22"/>
          <w:szCs w:val="22"/>
        </w:rPr>
        <w:t>6</w:t>
      </w:r>
      <w:r w:rsidR="007968FD">
        <w:rPr>
          <w:rFonts w:asciiTheme="majorHAnsi" w:hAnsiTheme="majorHAnsi" w:cstheme="majorHAnsi"/>
          <w:sz w:val="22"/>
          <w:szCs w:val="22"/>
        </w:rPr>
        <w:t xml:space="preserve"> months of treatment </w:t>
      </w:r>
      <w:r>
        <w:rPr>
          <w:rFonts w:asciiTheme="majorHAnsi" w:hAnsiTheme="majorHAnsi" w:cstheme="majorHAnsi"/>
          <w:sz w:val="22"/>
          <w:szCs w:val="22"/>
        </w:rPr>
        <w:t xml:space="preserve">were queried for the same variable. The </w:t>
      </w:r>
      <w:r w:rsidR="00A13C4B">
        <w:rPr>
          <w:rFonts w:asciiTheme="majorHAnsi" w:hAnsiTheme="majorHAnsi" w:cstheme="majorHAnsi"/>
          <w:sz w:val="22"/>
          <w:szCs w:val="22"/>
        </w:rPr>
        <w:t>reports</w:t>
      </w:r>
      <w:r>
        <w:rPr>
          <w:rFonts w:asciiTheme="majorHAnsi" w:hAnsiTheme="majorHAnsi" w:cstheme="majorHAnsi"/>
          <w:sz w:val="22"/>
          <w:szCs w:val="22"/>
        </w:rPr>
        <w:t xml:space="preserve"> were</w:t>
      </w:r>
      <w:r w:rsidR="00A13C4B">
        <w:rPr>
          <w:rFonts w:asciiTheme="majorHAnsi" w:hAnsiTheme="majorHAnsi" w:cstheme="majorHAnsi"/>
          <w:sz w:val="22"/>
          <w:szCs w:val="22"/>
        </w:rPr>
        <w:t xml:space="preserve"> then</w:t>
      </w:r>
      <w:r>
        <w:rPr>
          <w:rFonts w:asciiTheme="majorHAnsi" w:hAnsiTheme="majorHAnsi" w:cstheme="majorHAnsi"/>
          <w:sz w:val="22"/>
          <w:szCs w:val="22"/>
        </w:rPr>
        <w:t xml:space="preserve"> manually reviewed for accuracy. The first assessment</w:t>
      </w:r>
      <w:r w:rsidR="00556667">
        <w:rPr>
          <w:rFonts w:asciiTheme="majorHAnsi" w:hAnsiTheme="majorHAnsi" w:cstheme="majorHAnsi"/>
          <w:sz w:val="22"/>
          <w:szCs w:val="22"/>
        </w:rPr>
        <w:t xml:space="preserve"> evaluated for</w:t>
      </w:r>
      <w:r>
        <w:rPr>
          <w:rFonts w:asciiTheme="majorHAnsi" w:hAnsiTheme="majorHAnsi" w:cstheme="majorHAnsi"/>
          <w:sz w:val="22"/>
          <w:szCs w:val="22"/>
        </w:rPr>
        <w:t xml:space="preserve"> presence of </w:t>
      </w:r>
      <w:r w:rsidR="003925E0">
        <w:rPr>
          <w:rFonts w:asciiTheme="majorHAnsi" w:hAnsiTheme="majorHAnsi" w:cstheme="majorHAnsi"/>
          <w:sz w:val="22"/>
          <w:szCs w:val="22"/>
        </w:rPr>
        <w:t>ulceration on endoscopy.</w:t>
      </w:r>
      <w:r w:rsidR="00016E4B">
        <w:rPr>
          <w:rFonts w:asciiTheme="majorHAnsi" w:hAnsiTheme="majorHAnsi" w:cstheme="majorHAnsi"/>
          <w:sz w:val="22"/>
          <w:szCs w:val="22"/>
        </w:rPr>
        <w:t xml:space="preserve"> The extracted endoscopy reports </w:t>
      </w:r>
      <w:r w:rsidR="003925E0">
        <w:rPr>
          <w:rFonts w:asciiTheme="majorHAnsi" w:hAnsiTheme="majorHAnsi" w:cstheme="majorHAnsi"/>
          <w:sz w:val="22"/>
          <w:szCs w:val="22"/>
        </w:rPr>
        <w:t xml:space="preserve">were </w:t>
      </w:r>
      <w:r w:rsidR="00E76D54">
        <w:rPr>
          <w:rFonts w:asciiTheme="majorHAnsi" w:hAnsiTheme="majorHAnsi" w:cstheme="majorHAnsi"/>
          <w:sz w:val="22"/>
          <w:szCs w:val="22"/>
        </w:rPr>
        <w:t xml:space="preserve">screened for the </w:t>
      </w:r>
      <w:r w:rsidR="003925E0">
        <w:rPr>
          <w:rFonts w:asciiTheme="majorHAnsi" w:hAnsiTheme="majorHAnsi" w:cstheme="majorHAnsi"/>
          <w:sz w:val="22"/>
          <w:szCs w:val="22"/>
        </w:rPr>
        <w:t>words</w:t>
      </w:r>
      <w:r w:rsidR="004774AF" w:rsidRPr="00186757">
        <w:rPr>
          <w:rFonts w:asciiTheme="majorHAnsi" w:hAnsiTheme="majorHAnsi" w:cstheme="majorHAnsi"/>
          <w:sz w:val="22"/>
          <w:szCs w:val="22"/>
        </w:rPr>
        <w:t>:</w:t>
      </w:r>
      <w:r w:rsidR="003925E0" w:rsidRPr="00186757">
        <w:rPr>
          <w:rFonts w:asciiTheme="majorHAnsi" w:hAnsiTheme="majorHAnsi" w:cstheme="majorHAnsi"/>
          <w:sz w:val="22"/>
          <w:szCs w:val="22"/>
        </w:rPr>
        <w:t xml:space="preserve"> </w:t>
      </w:r>
      <w:r w:rsidR="003925E0">
        <w:rPr>
          <w:rFonts w:asciiTheme="majorHAnsi" w:hAnsiTheme="majorHAnsi" w:cstheme="majorHAnsi"/>
          <w:sz w:val="22"/>
          <w:szCs w:val="22"/>
        </w:rPr>
        <w:t xml:space="preserve">ulcer, erosion, or </w:t>
      </w:r>
      <w:r w:rsidR="00873766">
        <w:rPr>
          <w:rFonts w:asciiTheme="majorHAnsi" w:hAnsiTheme="majorHAnsi" w:cstheme="majorHAnsi"/>
          <w:sz w:val="22"/>
          <w:szCs w:val="22"/>
        </w:rPr>
        <w:t>aphtha</w:t>
      </w:r>
      <w:r w:rsidR="003925E0">
        <w:rPr>
          <w:rFonts w:asciiTheme="majorHAnsi" w:hAnsiTheme="majorHAnsi" w:cstheme="majorHAnsi"/>
          <w:sz w:val="22"/>
          <w:szCs w:val="22"/>
        </w:rPr>
        <w:t xml:space="preserve">. </w:t>
      </w:r>
      <w:r>
        <w:rPr>
          <w:rFonts w:asciiTheme="majorHAnsi" w:hAnsiTheme="majorHAnsi" w:cstheme="majorHAnsi"/>
          <w:sz w:val="22"/>
          <w:szCs w:val="22"/>
        </w:rPr>
        <w:t xml:space="preserve">The second sub-analysis </w:t>
      </w:r>
      <w:r w:rsidR="00556667">
        <w:rPr>
          <w:rFonts w:asciiTheme="majorHAnsi" w:hAnsiTheme="majorHAnsi" w:cstheme="majorHAnsi"/>
          <w:sz w:val="22"/>
          <w:szCs w:val="22"/>
        </w:rPr>
        <w:t xml:space="preserve">ascertained </w:t>
      </w:r>
      <w:r>
        <w:rPr>
          <w:rFonts w:asciiTheme="majorHAnsi" w:hAnsiTheme="majorHAnsi" w:cstheme="majorHAnsi"/>
          <w:sz w:val="22"/>
          <w:szCs w:val="22"/>
        </w:rPr>
        <w:t xml:space="preserve">whether there was a differential effect of </w:t>
      </w:r>
      <w:proofErr w:type="spellStart"/>
      <w:r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on fistulas</w:t>
      </w:r>
      <w:r w:rsidR="00F83E0C">
        <w:rPr>
          <w:rFonts w:asciiTheme="majorHAnsi" w:hAnsiTheme="majorHAnsi" w:cstheme="majorHAnsi"/>
          <w:sz w:val="22"/>
          <w:szCs w:val="22"/>
        </w:rPr>
        <w:t>, sinus tracts,</w:t>
      </w:r>
      <w:r>
        <w:rPr>
          <w:rFonts w:asciiTheme="majorHAnsi" w:hAnsiTheme="majorHAnsi" w:cstheme="majorHAnsi"/>
          <w:sz w:val="22"/>
          <w:szCs w:val="22"/>
        </w:rPr>
        <w:t xml:space="preserve"> and abscesses between SKIN and NOSKIN based on imaging reports. The third </w:t>
      </w:r>
      <w:del w:id="155" w:author="Higgins, Peter" w:date="2021-04-06T14:56:00Z">
        <w:r w:rsidR="00A13C4B" w:rsidDel="00A7482B">
          <w:rPr>
            <w:rFonts w:asciiTheme="majorHAnsi" w:hAnsiTheme="majorHAnsi" w:cstheme="majorHAnsi"/>
            <w:sz w:val="22"/>
            <w:szCs w:val="22"/>
          </w:rPr>
          <w:delText xml:space="preserve">one </w:delText>
        </w:r>
      </w:del>
      <w:ins w:id="156" w:author="Higgins, Peter" w:date="2021-04-06T14:56:00Z">
        <w:r w:rsidR="00A7482B">
          <w:rPr>
            <w:rFonts w:asciiTheme="majorHAnsi" w:hAnsiTheme="majorHAnsi" w:cstheme="majorHAnsi"/>
            <w:sz w:val="22"/>
            <w:szCs w:val="22"/>
          </w:rPr>
          <w:t>sub-analysis</w:t>
        </w:r>
        <w:r w:rsidR="00A7482B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E76D54">
        <w:rPr>
          <w:rFonts w:asciiTheme="majorHAnsi" w:hAnsiTheme="majorHAnsi" w:cstheme="majorHAnsi"/>
          <w:sz w:val="22"/>
          <w:szCs w:val="22"/>
        </w:rPr>
        <w:t>assessed</w:t>
      </w:r>
      <w:r w:rsidR="00556667">
        <w:rPr>
          <w:rFonts w:asciiTheme="majorHAnsi" w:hAnsiTheme="majorHAnsi" w:cstheme="majorHAnsi"/>
          <w:sz w:val="22"/>
          <w:szCs w:val="22"/>
        </w:rPr>
        <w:t xml:space="preserve"> for</w:t>
      </w:r>
      <w:r>
        <w:rPr>
          <w:rFonts w:asciiTheme="majorHAnsi" w:hAnsiTheme="majorHAnsi" w:cstheme="majorHAnsi"/>
          <w:sz w:val="22"/>
          <w:szCs w:val="22"/>
        </w:rPr>
        <w:t xml:space="preserve"> presence of inflammation on pathology reports, by </w:t>
      </w:r>
      <w:r w:rsidR="00016E4B">
        <w:rPr>
          <w:rFonts w:asciiTheme="majorHAnsi" w:hAnsiTheme="majorHAnsi" w:cstheme="majorHAnsi"/>
          <w:sz w:val="22"/>
          <w:szCs w:val="22"/>
        </w:rPr>
        <w:t>searching</w:t>
      </w:r>
      <w:r>
        <w:rPr>
          <w:rFonts w:asciiTheme="majorHAnsi" w:hAnsiTheme="majorHAnsi" w:cstheme="majorHAnsi"/>
          <w:sz w:val="22"/>
          <w:szCs w:val="22"/>
        </w:rPr>
        <w:t xml:space="preserve"> for the key words</w:t>
      </w:r>
      <w:r w:rsidR="00A13C4B">
        <w:rPr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 xml:space="preserve"> colitis, </w:t>
      </w:r>
      <w:proofErr w:type="spellStart"/>
      <w:r>
        <w:rPr>
          <w:rFonts w:asciiTheme="majorHAnsi" w:hAnsiTheme="majorHAnsi" w:cstheme="majorHAnsi"/>
          <w:sz w:val="22"/>
          <w:szCs w:val="22"/>
        </w:rPr>
        <w:t>ileocolitis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ileitis, and enteritis. The reports were </w:t>
      </w:r>
      <w:r w:rsidR="006750D1">
        <w:rPr>
          <w:rFonts w:asciiTheme="majorHAnsi" w:hAnsiTheme="majorHAnsi" w:cstheme="majorHAnsi"/>
          <w:sz w:val="22"/>
          <w:szCs w:val="22"/>
        </w:rPr>
        <w:t xml:space="preserve">then </w:t>
      </w:r>
      <w:ins w:id="157" w:author="Higgins, Peter" w:date="2021-04-06T14:56:00Z">
        <w:r w:rsidR="00A7482B">
          <w:rPr>
            <w:rFonts w:asciiTheme="majorHAnsi" w:hAnsiTheme="majorHAnsi" w:cstheme="majorHAnsi"/>
            <w:sz w:val="22"/>
            <w:szCs w:val="22"/>
          </w:rPr>
          <w:t xml:space="preserve">manually </w:t>
        </w:r>
      </w:ins>
      <w:r>
        <w:rPr>
          <w:rFonts w:asciiTheme="majorHAnsi" w:hAnsiTheme="majorHAnsi" w:cstheme="majorHAnsi"/>
          <w:sz w:val="22"/>
          <w:szCs w:val="22"/>
        </w:rPr>
        <w:t xml:space="preserve">reviewed to ensure that the inflammation was active and not quiescent. </w:t>
      </w:r>
    </w:p>
    <w:p w14:paraId="737B98D4" w14:textId="1C2F0D14" w:rsidR="00CC6BD1" w:rsidRPr="00756260" w:rsidRDefault="00CC6BD1" w:rsidP="00CB19E0">
      <w:pPr>
        <w:rPr>
          <w:rFonts w:asciiTheme="majorHAnsi" w:hAnsiTheme="majorHAnsi" w:cstheme="majorHAnsi"/>
          <w:sz w:val="22"/>
          <w:szCs w:val="22"/>
        </w:rPr>
      </w:pPr>
    </w:p>
    <w:p w14:paraId="36E42142" w14:textId="0A31D71A" w:rsidR="001D6E6E" w:rsidRPr="00DC632F" w:rsidRDefault="001D6E6E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DC632F">
        <w:rPr>
          <w:rFonts w:asciiTheme="majorHAnsi" w:hAnsiTheme="majorHAnsi" w:cstheme="majorHAnsi"/>
          <w:b/>
          <w:sz w:val="22"/>
          <w:szCs w:val="22"/>
        </w:rPr>
        <w:t>Statistical Design</w:t>
      </w:r>
    </w:p>
    <w:p w14:paraId="62516041" w14:textId="1D63C8C7" w:rsidR="005247B3" w:rsidRDefault="007761F6" w:rsidP="005247B3">
      <w:pPr>
        <w:rPr>
          <w:rFonts w:asciiTheme="majorHAnsi" w:hAnsiTheme="majorHAnsi" w:cstheme="majorHAnsi"/>
          <w:sz w:val="22"/>
          <w:szCs w:val="22"/>
        </w:rPr>
      </w:pPr>
      <w:r w:rsidRPr="00A7482B">
        <w:rPr>
          <w:rFonts w:asciiTheme="majorHAnsi" w:hAnsiTheme="majorHAnsi" w:cstheme="majorHAnsi"/>
          <w:color w:val="FF0000"/>
          <w:sz w:val="22"/>
          <w:szCs w:val="22"/>
          <w:rPrChange w:id="158" w:author="Higgins, Peter" w:date="2021-04-06T14:5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For </w:t>
      </w:r>
      <w:r w:rsidR="00230F05" w:rsidRPr="00A7482B">
        <w:rPr>
          <w:rFonts w:asciiTheme="majorHAnsi" w:hAnsiTheme="majorHAnsi" w:cstheme="majorHAnsi"/>
          <w:color w:val="FF0000"/>
          <w:sz w:val="22"/>
          <w:szCs w:val="22"/>
          <w:rPrChange w:id="159" w:author="Higgins, Peter" w:date="2021-04-06T14:5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the </w:t>
      </w:r>
      <w:r w:rsidRPr="00A7482B">
        <w:rPr>
          <w:rFonts w:asciiTheme="majorHAnsi" w:hAnsiTheme="majorHAnsi" w:cstheme="majorHAnsi"/>
          <w:color w:val="FF0000"/>
          <w:sz w:val="22"/>
          <w:szCs w:val="22"/>
          <w:rPrChange w:id="160" w:author="Higgins, Peter" w:date="2021-04-06T14:5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continuous </w:t>
      </w:r>
      <w:r w:rsidR="00DC632F" w:rsidRPr="00A7482B">
        <w:rPr>
          <w:rFonts w:asciiTheme="majorHAnsi" w:hAnsiTheme="majorHAnsi" w:cstheme="majorHAnsi"/>
          <w:color w:val="FF0000"/>
          <w:sz w:val="22"/>
          <w:szCs w:val="22"/>
          <w:rPrChange w:id="161" w:author="Higgins, Peter" w:date="2021-04-06T14:5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variables CRP and FCP </w:t>
      </w:r>
      <w:r w:rsidRPr="00A7482B">
        <w:rPr>
          <w:rFonts w:asciiTheme="majorHAnsi" w:hAnsiTheme="majorHAnsi" w:cstheme="majorHAnsi"/>
          <w:color w:val="FF0000"/>
          <w:sz w:val="22"/>
          <w:szCs w:val="22"/>
          <w:rPrChange w:id="162" w:author="Higgins, Peter" w:date="2021-04-06T14:56:00Z">
            <w:rPr>
              <w:rFonts w:asciiTheme="majorHAnsi" w:hAnsiTheme="majorHAnsi" w:cstheme="majorHAnsi"/>
              <w:sz w:val="22"/>
              <w:szCs w:val="22"/>
            </w:rPr>
          </w:rPrChange>
        </w:rPr>
        <w:t>p</w:t>
      </w:r>
      <w:r w:rsidR="00C32399" w:rsidRPr="00A7482B">
        <w:rPr>
          <w:rFonts w:asciiTheme="majorHAnsi" w:hAnsiTheme="majorHAnsi" w:cstheme="majorHAnsi"/>
          <w:color w:val="FF0000"/>
          <w:sz w:val="22"/>
          <w:szCs w:val="22"/>
          <w:rPrChange w:id="163" w:author="Higgins, Peter" w:date="2021-04-06T14:56:00Z">
            <w:rPr>
              <w:rFonts w:asciiTheme="majorHAnsi" w:hAnsiTheme="majorHAnsi" w:cstheme="majorHAnsi"/>
              <w:sz w:val="22"/>
              <w:szCs w:val="22"/>
            </w:rPr>
          </w:rPrChange>
        </w:rPr>
        <w:t>aired T-testing</w:t>
      </w:r>
      <w:r w:rsidR="001147C2" w:rsidRPr="00A7482B">
        <w:rPr>
          <w:rFonts w:asciiTheme="majorHAnsi" w:hAnsiTheme="majorHAnsi" w:cstheme="majorHAnsi"/>
          <w:color w:val="FF0000"/>
          <w:sz w:val="22"/>
          <w:szCs w:val="22"/>
          <w:rPrChange w:id="164" w:author="Higgins, Peter" w:date="2021-04-06T14:5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was</w:t>
      </w:r>
      <w:r w:rsidR="001A3EAD" w:rsidRPr="00A7482B">
        <w:rPr>
          <w:rFonts w:asciiTheme="majorHAnsi" w:hAnsiTheme="majorHAnsi" w:cstheme="majorHAnsi"/>
          <w:color w:val="FF0000"/>
          <w:sz w:val="22"/>
          <w:szCs w:val="22"/>
          <w:rPrChange w:id="165" w:author="Higgins, Peter" w:date="2021-04-06T14:5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</w:t>
      </w:r>
      <w:r w:rsidR="00C32399" w:rsidRPr="00A7482B">
        <w:rPr>
          <w:rFonts w:asciiTheme="majorHAnsi" w:hAnsiTheme="majorHAnsi" w:cstheme="majorHAnsi"/>
          <w:color w:val="FF0000"/>
          <w:sz w:val="22"/>
          <w:szCs w:val="22"/>
          <w:rPrChange w:id="166" w:author="Higgins, Peter" w:date="2021-04-06T14:5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used to compare improvements </w:t>
      </w:r>
      <w:r w:rsidR="001147C2" w:rsidRPr="00A7482B">
        <w:rPr>
          <w:rFonts w:asciiTheme="majorHAnsi" w:hAnsiTheme="majorHAnsi" w:cstheme="majorHAnsi"/>
          <w:color w:val="FF0000"/>
          <w:sz w:val="22"/>
          <w:szCs w:val="22"/>
          <w:rPrChange w:id="167" w:author="Higgins, Peter" w:date="2021-04-06T14:56:00Z">
            <w:rPr>
              <w:rFonts w:asciiTheme="majorHAnsi" w:hAnsiTheme="majorHAnsi" w:cstheme="majorHAnsi"/>
              <w:sz w:val="22"/>
              <w:szCs w:val="22"/>
            </w:rPr>
          </w:rPrChange>
        </w:rPr>
        <w:t>within each of the</w:t>
      </w:r>
      <w:r w:rsidR="00C32399" w:rsidRPr="00A7482B">
        <w:rPr>
          <w:rFonts w:asciiTheme="majorHAnsi" w:hAnsiTheme="majorHAnsi" w:cstheme="majorHAnsi"/>
          <w:color w:val="FF0000"/>
          <w:sz w:val="22"/>
          <w:szCs w:val="22"/>
          <w:rPrChange w:id="168" w:author="Higgins, Peter" w:date="2021-04-06T14:5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two groups</w:t>
      </w:r>
      <w:r w:rsidR="00873766" w:rsidRPr="00A7482B">
        <w:rPr>
          <w:rFonts w:asciiTheme="majorHAnsi" w:hAnsiTheme="majorHAnsi" w:cstheme="majorHAnsi"/>
          <w:color w:val="FF0000"/>
          <w:sz w:val="22"/>
          <w:szCs w:val="22"/>
          <w:rPrChange w:id="169" w:author="Higgins, Peter" w:date="2021-04-06T14:56:00Z">
            <w:rPr>
              <w:rFonts w:asciiTheme="majorHAnsi" w:hAnsiTheme="majorHAnsi" w:cstheme="majorHAnsi"/>
              <w:sz w:val="22"/>
              <w:szCs w:val="22"/>
            </w:rPr>
          </w:rPrChange>
        </w:rPr>
        <w:t>,</w:t>
      </w:r>
      <w:r w:rsidR="00DC632F" w:rsidRPr="00A7482B">
        <w:rPr>
          <w:rFonts w:asciiTheme="majorHAnsi" w:hAnsiTheme="majorHAnsi" w:cstheme="majorHAnsi"/>
          <w:color w:val="FF0000"/>
          <w:sz w:val="22"/>
          <w:szCs w:val="22"/>
          <w:rPrChange w:id="170" w:author="Higgins, Peter" w:date="2021-04-06T14:5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SKIN and NOSKIN. </w:t>
      </w:r>
      <w:r w:rsidR="00DC632F">
        <w:rPr>
          <w:rFonts w:asciiTheme="majorHAnsi" w:hAnsiTheme="majorHAnsi" w:cstheme="majorHAnsi"/>
          <w:sz w:val="22"/>
          <w:szCs w:val="22"/>
        </w:rPr>
        <w:t xml:space="preserve">Unpaired T-tests assuming unequal variances were used to compare SKIN to NOSKIN for the </w:t>
      </w:r>
      <w:ins w:id="171" w:author="Higgins, Peter" w:date="2021-03-13T14:09:00Z">
        <w:r w:rsidR="008C601A">
          <w:rPr>
            <w:rFonts w:asciiTheme="majorHAnsi" w:hAnsiTheme="majorHAnsi" w:cstheme="majorHAnsi"/>
            <w:sz w:val="22"/>
            <w:szCs w:val="22"/>
          </w:rPr>
          <w:t xml:space="preserve">end-of-study </w:t>
        </w:r>
      </w:ins>
      <w:r w:rsidR="00DC632F">
        <w:rPr>
          <w:rFonts w:asciiTheme="majorHAnsi" w:hAnsiTheme="majorHAnsi" w:cstheme="majorHAnsi"/>
          <w:sz w:val="22"/>
          <w:szCs w:val="22"/>
        </w:rPr>
        <w:t>continuous variables</w:t>
      </w:r>
      <w:r w:rsidR="00235D04">
        <w:rPr>
          <w:rFonts w:asciiTheme="majorHAnsi" w:hAnsiTheme="majorHAnsi" w:cstheme="majorHAnsi"/>
          <w:sz w:val="22"/>
          <w:szCs w:val="22"/>
        </w:rPr>
        <w:t xml:space="preserve"> and</w:t>
      </w:r>
      <w:r w:rsidR="00DC632F">
        <w:rPr>
          <w:rFonts w:asciiTheme="majorHAnsi" w:hAnsiTheme="majorHAnsi" w:cstheme="majorHAnsi"/>
          <w:sz w:val="22"/>
          <w:szCs w:val="22"/>
        </w:rPr>
        <w:t xml:space="preserve"> for the Likert score of pathology, endoscopy, and imaging reports. </w:t>
      </w:r>
      <w:r w:rsidR="00435CCA" w:rsidRPr="00BA397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Cronbach</w:t>
      </w:r>
      <w:r w:rsidR="005247B3" w:rsidRPr="00BA397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Alpha (raw)</w:t>
      </w:r>
      <w:r w:rsidR="005247B3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5247B3">
        <w:rPr>
          <w:rFonts w:asciiTheme="majorHAnsi" w:hAnsiTheme="majorHAnsi" w:cstheme="majorHAnsi"/>
          <w:sz w:val="22"/>
          <w:szCs w:val="22"/>
        </w:rPr>
        <w:t>inter-</w:t>
      </w:r>
      <w:del w:id="172" w:author="Higgins, Peter" w:date="2021-03-13T14:09:00Z">
        <w:r w:rsidR="005247B3" w:rsidDel="008C601A">
          <w:rPr>
            <w:rFonts w:asciiTheme="majorHAnsi" w:hAnsiTheme="majorHAnsi" w:cstheme="majorHAnsi"/>
            <w:sz w:val="22"/>
            <w:szCs w:val="22"/>
          </w:rPr>
          <w:delText xml:space="preserve">relator </w:delText>
        </w:r>
      </w:del>
      <w:ins w:id="173" w:author="Higgins, Peter" w:date="2021-03-13T14:09:00Z">
        <w:r w:rsidR="008C601A">
          <w:rPr>
            <w:rFonts w:asciiTheme="majorHAnsi" w:hAnsiTheme="majorHAnsi" w:cstheme="majorHAnsi"/>
            <w:sz w:val="22"/>
            <w:szCs w:val="22"/>
          </w:rPr>
          <w:t xml:space="preserve">rater </w:t>
        </w:r>
      </w:ins>
      <w:r w:rsidR="005247B3">
        <w:rPr>
          <w:rFonts w:asciiTheme="majorHAnsi" w:hAnsiTheme="majorHAnsi" w:cstheme="majorHAnsi"/>
          <w:sz w:val="22"/>
          <w:szCs w:val="22"/>
        </w:rPr>
        <w:t xml:space="preserve">reliability (IRR) scores were used to assess </w:t>
      </w:r>
      <w:r w:rsidR="00756047">
        <w:rPr>
          <w:rFonts w:asciiTheme="majorHAnsi" w:hAnsiTheme="majorHAnsi" w:cstheme="majorHAnsi"/>
          <w:sz w:val="22"/>
          <w:szCs w:val="22"/>
        </w:rPr>
        <w:t xml:space="preserve">for similarities between </w:t>
      </w:r>
      <w:r w:rsidR="005247B3">
        <w:rPr>
          <w:rFonts w:asciiTheme="majorHAnsi" w:hAnsiTheme="majorHAnsi" w:cstheme="majorHAnsi"/>
          <w:sz w:val="22"/>
          <w:szCs w:val="22"/>
        </w:rPr>
        <w:t>the two blinded observers</w:t>
      </w:r>
      <w:r w:rsidR="00756047">
        <w:rPr>
          <w:rFonts w:asciiTheme="majorHAnsi" w:hAnsiTheme="majorHAnsi" w:cstheme="majorHAnsi"/>
          <w:sz w:val="22"/>
          <w:szCs w:val="22"/>
        </w:rPr>
        <w:t>’ scores</w:t>
      </w:r>
      <w:r w:rsidR="005247B3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6B7A1CF" w14:textId="77777777" w:rsidR="00DC632F" w:rsidRDefault="00DC632F" w:rsidP="00CB19E0">
      <w:pPr>
        <w:rPr>
          <w:rFonts w:asciiTheme="majorHAnsi" w:hAnsiTheme="majorHAnsi" w:cstheme="majorHAnsi"/>
          <w:sz w:val="22"/>
          <w:szCs w:val="22"/>
        </w:rPr>
      </w:pPr>
    </w:p>
    <w:p w14:paraId="5891DC64" w14:textId="43B84002" w:rsidR="00DC632F" w:rsidRDefault="00B62426" w:rsidP="00CB19E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 SKIN versus NOSKIN, c</w:t>
      </w:r>
      <w:r w:rsidR="00DC632F">
        <w:rPr>
          <w:rFonts w:asciiTheme="majorHAnsi" w:hAnsiTheme="majorHAnsi" w:cstheme="majorHAnsi"/>
          <w:sz w:val="22"/>
          <w:szCs w:val="22"/>
        </w:rPr>
        <w:t xml:space="preserve">hi-squared analyses were performed on all </w:t>
      </w:r>
      <w:r w:rsidR="00DC632F" w:rsidRPr="00756260">
        <w:rPr>
          <w:rFonts w:asciiTheme="majorHAnsi" w:hAnsiTheme="majorHAnsi" w:cstheme="majorHAnsi"/>
          <w:sz w:val="22"/>
          <w:szCs w:val="22"/>
        </w:rPr>
        <w:t>binary outcomes</w:t>
      </w:r>
      <w:r>
        <w:rPr>
          <w:rFonts w:asciiTheme="majorHAnsi" w:hAnsiTheme="majorHAnsi" w:cstheme="majorHAnsi"/>
          <w:sz w:val="22"/>
          <w:szCs w:val="22"/>
        </w:rPr>
        <w:t xml:space="preserve"> listed below.</w:t>
      </w:r>
      <w:r w:rsidR="00DC632F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These outcomes include</w:t>
      </w:r>
      <w:ins w:id="174" w:author="Higgins, Peter" w:date="2021-04-06T14:57:00Z">
        <w:r w:rsidR="00A7482B">
          <w:rPr>
            <w:rFonts w:asciiTheme="majorHAnsi" w:hAnsiTheme="majorHAnsi" w:cstheme="majorHAnsi"/>
            <w:sz w:val="22"/>
            <w:szCs w:val="22"/>
          </w:rPr>
          <w:t xml:space="preserve">: </w:t>
        </w:r>
      </w:ins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C632F">
        <w:rPr>
          <w:rFonts w:asciiTheme="majorHAnsi" w:hAnsiTheme="majorHAnsi" w:cstheme="majorHAnsi"/>
          <w:sz w:val="22"/>
          <w:szCs w:val="22"/>
        </w:rPr>
        <w:t xml:space="preserve">the </w:t>
      </w:r>
      <w:r w:rsidR="00CA6A5E">
        <w:rPr>
          <w:rFonts w:asciiTheme="majorHAnsi" w:hAnsiTheme="majorHAnsi" w:cstheme="majorHAnsi"/>
          <w:sz w:val="22"/>
          <w:szCs w:val="22"/>
        </w:rPr>
        <w:t>use of</w:t>
      </w:r>
      <w:r w:rsidR="00DC632F">
        <w:rPr>
          <w:rFonts w:asciiTheme="majorHAnsi" w:hAnsiTheme="majorHAnsi" w:cstheme="majorHAnsi"/>
          <w:sz w:val="22"/>
          <w:szCs w:val="22"/>
        </w:rPr>
        <w:t xml:space="preserve"> steroids at 6 months</w:t>
      </w:r>
      <w:r>
        <w:rPr>
          <w:rFonts w:asciiTheme="majorHAnsi" w:hAnsiTheme="majorHAnsi" w:cstheme="majorHAnsi"/>
          <w:sz w:val="22"/>
          <w:szCs w:val="22"/>
        </w:rPr>
        <w:t xml:space="preserve"> of </w:t>
      </w:r>
      <w:proofErr w:type="spellStart"/>
      <w:r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therapy, the </w:t>
      </w:r>
      <w:r w:rsidR="00CA6A5E">
        <w:rPr>
          <w:rFonts w:asciiTheme="majorHAnsi" w:hAnsiTheme="majorHAnsi" w:cstheme="majorHAnsi"/>
          <w:sz w:val="22"/>
          <w:szCs w:val="22"/>
        </w:rPr>
        <w:t xml:space="preserve">use of </w:t>
      </w:r>
      <w:r>
        <w:rPr>
          <w:rFonts w:asciiTheme="majorHAnsi" w:hAnsiTheme="majorHAnsi" w:cstheme="majorHAnsi"/>
          <w:sz w:val="22"/>
          <w:szCs w:val="22"/>
        </w:rPr>
        <w:t>steroids at</w:t>
      </w:r>
      <w:r w:rsidR="00DC632F">
        <w:rPr>
          <w:rFonts w:asciiTheme="majorHAnsi" w:hAnsiTheme="majorHAnsi" w:cstheme="majorHAnsi"/>
          <w:sz w:val="22"/>
          <w:szCs w:val="22"/>
        </w:rPr>
        <w:t xml:space="preserve"> one year of </w:t>
      </w:r>
      <w:proofErr w:type="spellStart"/>
      <w:r w:rsidR="00DC632F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DC632F">
        <w:rPr>
          <w:rFonts w:asciiTheme="majorHAnsi" w:hAnsiTheme="majorHAnsi" w:cstheme="majorHAnsi"/>
          <w:sz w:val="22"/>
          <w:szCs w:val="22"/>
        </w:rPr>
        <w:t xml:space="preserve"> therapy</w:t>
      </w:r>
      <w:r>
        <w:rPr>
          <w:rFonts w:asciiTheme="majorHAnsi" w:hAnsiTheme="majorHAnsi" w:cstheme="majorHAnsi"/>
          <w:sz w:val="22"/>
          <w:szCs w:val="22"/>
        </w:rPr>
        <w:t>,</w:t>
      </w:r>
      <w:r w:rsidR="00CA6A5E">
        <w:rPr>
          <w:rFonts w:asciiTheme="majorHAnsi" w:hAnsiTheme="majorHAnsi" w:cstheme="majorHAnsi"/>
          <w:sz w:val="22"/>
          <w:szCs w:val="22"/>
        </w:rPr>
        <w:t xml:space="preserve"> and </w:t>
      </w:r>
      <w:r w:rsidR="00DC632F">
        <w:rPr>
          <w:rFonts w:asciiTheme="majorHAnsi" w:hAnsiTheme="majorHAnsi" w:cstheme="majorHAnsi"/>
          <w:sz w:val="22"/>
          <w:szCs w:val="22"/>
        </w:rPr>
        <w:t xml:space="preserve">surgery </w:t>
      </w:r>
      <w:del w:id="175" w:author="Higgins, Peter" w:date="2021-04-06T14:57:00Z">
        <w:r w:rsidR="00DC632F" w:rsidRPr="00756260" w:rsidDel="00A7482B">
          <w:rPr>
            <w:rFonts w:asciiTheme="majorHAnsi" w:hAnsiTheme="majorHAnsi" w:cstheme="majorHAnsi"/>
            <w:sz w:val="22"/>
            <w:szCs w:val="22"/>
          </w:rPr>
          <w:delText>after</w:delText>
        </w:r>
        <w:r w:rsidR="00DC632F" w:rsidDel="00A7482B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ins w:id="176" w:author="Higgins, Peter" w:date="2021-04-06T14:57:00Z">
        <w:r w:rsidR="00A7482B">
          <w:rPr>
            <w:rFonts w:asciiTheme="majorHAnsi" w:hAnsiTheme="majorHAnsi" w:cstheme="majorHAnsi"/>
            <w:sz w:val="22"/>
            <w:szCs w:val="22"/>
          </w:rPr>
          <w:t>within</w:t>
        </w:r>
        <w:r w:rsidR="00A7482B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DC632F" w:rsidRPr="00756260">
        <w:rPr>
          <w:rFonts w:asciiTheme="majorHAnsi" w:hAnsiTheme="majorHAnsi" w:cstheme="majorHAnsi"/>
          <w:sz w:val="22"/>
          <w:szCs w:val="22"/>
        </w:rPr>
        <w:t xml:space="preserve">6 months of </w:t>
      </w:r>
      <w:proofErr w:type="spellStart"/>
      <w:ins w:id="177" w:author="Higgins, Peter" w:date="2021-04-06T14:57:00Z">
        <w:r w:rsidR="00A7482B">
          <w:rPr>
            <w:rFonts w:asciiTheme="majorHAnsi" w:hAnsiTheme="majorHAnsi" w:cstheme="majorHAnsi"/>
            <w:sz w:val="22"/>
            <w:szCs w:val="22"/>
          </w:rPr>
          <w:t xml:space="preserve">initiation </w:t>
        </w:r>
        <w:proofErr w:type="spellEnd"/>
        <w:r w:rsidR="00A7482B">
          <w:rPr>
            <w:rFonts w:asciiTheme="majorHAnsi" w:hAnsiTheme="majorHAnsi" w:cstheme="majorHAnsi"/>
            <w:sz w:val="22"/>
            <w:szCs w:val="22"/>
          </w:rPr>
          <w:t xml:space="preserve">of </w:t>
        </w:r>
      </w:ins>
      <w:proofErr w:type="spellStart"/>
      <w:r w:rsidR="00DC632F"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DC632F" w:rsidRPr="00756260">
        <w:rPr>
          <w:rFonts w:asciiTheme="majorHAnsi" w:hAnsiTheme="majorHAnsi" w:cstheme="majorHAnsi"/>
          <w:sz w:val="22"/>
          <w:szCs w:val="22"/>
        </w:rPr>
        <w:t xml:space="preserve"> therapy</w:t>
      </w:r>
      <w:r w:rsidR="00DC632F">
        <w:rPr>
          <w:rFonts w:asciiTheme="majorHAnsi" w:hAnsiTheme="majorHAnsi" w:cstheme="majorHAnsi"/>
          <w:sz w:val="22"/>
          <w:szCs w:val="22"/>
        </w:rPr>
        <w:t xml:space="preserve"> in surgery-naïve patients. They also included the resolution of </w:t>
      </w:r>
      <w:r w:rsidR="00DC632F" w:rsidRPr="00756260">
        <w:rPr>
          <w:rFonts w:asciiTheme="majorHAnsi" w:hAnsiTheme="majorHAnsi" w:cstheme="majorHAnsi"/>
          <w:sz w:val="22"/>
          <w:szCs w:val="22"/>
        </w:rPr>
        <w:t>ulcers</w:t>
      </w:r>
      <w:r w:rsidR="00DC632F">
        <w:rPr>
          <w:rFonts w:asciiTheme="majorHAnsi" w:hAnsiTheme="majorHAnsi" w:cstheme="majorHAnsi"/>
          <w:sz w:val="22"/>
          <w:szCs w:val="22"/>
        </w:rPr>
        <w:t>, fistulas, abscesses or active inflammation after</w:t>
      </w:r>
      <w:r w:rsidR="00E05A1F">
        <w:rPr>
          <w:rFonts w:asciiTheme="majorHAnsi" w:hAnsiTheme="majorHAnsi" w:cstheme="majorHAnsi"/>
          <w:sz w:val="22"/>
          <w:szCs w:val="22"/>
        </w:rPr>
        <w:t xml:space="preserve"> </w:t>
      </w:r>
      <w:r w:rsidR="00DC632F">
        <w:rPr>
          <w:rFonts w:asciiTheme="majorHAnsi" w:hAnsiTheme="majorHAnsi" w:cstheme="majorHAnsi"/>
          <w:sz w:val="22"/>
          <w:szCs w:val="22"/>
        </w:rPr>
        <w:t>6 months of therapy based on imaging, endoscopy, or pathology reports</w:t>
      </w:r>
      <w:r w:rsidR="00DC632F" w:rsidRPr="00756260">
        <w:rPr>
          <w:rFonts w:asciiTheme="majorHAnsi" w:hAnsiTheme="majorHAnsi" w:cstheme="majorHAnsi"/>
          <w:sz w:val="22"/>
          <w:szCs w:val="22"/>
        </w:rPr>
        <w:t>.</w:t>
      </w:r>
    </w:p>
    <w:p w14:paraId="549D787D" w14:textId="66E67D25" w:rsidR="00DC632F" w:rsidRDefault="00DC632F" w:rsidP="00CB19E0">
      <w:pPr>
        <w:rPr>
          <w:rFonts w:asciiTheme="majorHAnsi" w:hAnsiTheme="majorHAnsi" w:cstheme="majorHAnsi"/>
          <w:sz w:val="22"/>
          <w:szCs w:val="22"/>
        </w:rPr>
      </w:pPr>
    </w:p>
    <w:p w14:paraId="052AC1AD" w14:textId="2396D6EA" w:rsidR="000A713B" w:rsidRDefault="000A713B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0A713B">
        <w:rPr>
          <w:rFonts w:asciiTheme="majorHAnsi" w:hAnsiTheme="majorHAnsi" w:cstheme="majorHAnsi"/>
          <w:b/>
          <w:sz w:val="22"/>
          <w:szCs w:val="22"/>
          <w:u w:val="single"/>
        </w:rPr>
        <w:t>Ethical Considerations</w:t>
      </w:r>
    </w:p>
    <w:p w14:paraId="7757C25D" w14:textId="77777777" w:rsidR="007573A9" w:rsidRDefault="007573A9" w:rsidP="00CB19E0">
      <w:pPr>
        <w:rPr>
          <w:rFonts w:asciiTheme="majorHAnsi" w:hAnsiTheme="majorHAnsi" w:cstheme="majorHAnsi"/>
          <w:sz w:val="22"/>
          <w:szCs w:val="22"/>
        </w:rPr>
      </w:pPr>
    </w:p>
    <w:p w14:paraId="2D4F265D" w14:textId="43A43C9E" w:rsidR="000A713B" w:rsidRDefault="000A713B" w:rsidP="00CB19E0">
      <w:pPr>
        <w:rPr>
          <w:rFonts w:asciiTheme="majorHAnsi" w:hAnsiTheme="majorHAnsi" w:cstheme="majorHAnsi"/>
          <w:sz w:val="22"/>
          <w:szCs w:val="22"/>
        </w:rPr>
      </w:pPr>
      <w:del w:id="178" w:author="Higgins, Peter" w:date="2021-03-13T14:10:00Z">
        <w:r w:rsidDel="008C601A">
          <w:rPr>
            <w:rFonts w:asciiTheme="majorHAnsi" w:hAnsiTheme="majorHAnsi" w:cstheme="majorHAnsi"/>
            <w:sz w:val="22"/>
            <w:szCs w:val="22"/>
          </w:rPr>
          <w:delText>There were no ethical issues in this research as it was a</w:delText>
        </w:r>
      </w:del>
      <w:ins w:id="179" w:author="Higgins, Peter" w:date="2021-03-13T14:10:00Z">
        <w:r w:rsidR="008C601A">
          <w:rPr>
            <w:rFonts w:asciiTheme="majorHAnsi" w:hAnsiTheme="majorHAnsi" w:cstheme="majorHAnsi"/>
            <w:sz w:val="22"/>
            <w:szCs w:val="22"/>
          </w:rPr>
          <w:t xml:space="preserve">The University of Michigan IRB-MED granted a waiver on </w:t>
        </w:r>
      </w:ins>
      <w:ins w:id="180" w:author="Higgins, Peter" w:date="2021-03-13T14:19:00Z">
        <w:r w:rsidR="008C601A">
          <w:rPr>
            <w:rFonts w:asciiTheme="majorHAnsi" w:hAnsiTheme="majorHAnsi" w:cstheme="majorHAnsi"/>
            <w:sz w:val="22"/>
            <w:szCs w:val="22"/>
          </w:rPr>
          <w:t>September 9, 2019</w:t>
        </w:r>
      </w:ins>
      <w:ins w:id="181" w:author="Higgins, Peter" w:date="2021-03-13T14:10:00Z">
        <w:r w:rsidR="008C601A">
          <w:rPr>
            <w:rFonts w:asciiTheme="majorHAnsi" w:hAnsiTheme="majorHAnsi" w:cstheme="majorHAnsi"/>
            <w:sz w:val="22"/>
            <w:szCs w:val="22"/>
          </w:rPr>
          <w:t xml:space="preserve"> for this</w:t>
        </w:r>
      </w:ins>
      <w:r>
        <w:rPr>
          <w:rFonts w:asciiTheme="majorHAnsi" w:hAnsiTheme="majorHAnsi" w:cstheme="majorHAnsi"/>
          <w:sz w:val="22"/>
          <w:szCs w:val="22"/>
        </w:rPr>
        <w:t xml:space="preserve"> retrospective study</w:t>
      </w:r>
      <w:ins w:id="182" w:author="Higgins, Peter" w:date="2021-03-13T14:19:00Z">
        <w:r w:rsidR="00CC7E6D">
          <w:rPr>
            <w:rFonts w:asciiTheme="majorHAnsi" w:hAnsiTheme="majorHAnsi" w:cstheme="majorHAnsi"/>
            <w:sz w:val="22"/>
            <w:szCs w:val="22"/>
          </w:rPr>
          <w:t xml:space="preserve"> HUM 00166791</w:t>
        </w:r>
      </w:ins>
      <w:ins w:id="183" w:author="Higgins, Peter" w:date="2021-03-13T14:10:00Z">
        <w:r w:rsidR="008C601A">
          <w:rPr>
            <w:rFonts w:asciiTheme="majorHAnsi" w:hAnsiTheme="majorHAnsi" w:cstheme="majorHAnsi"/>
            <w:sz w:val="22"/>
            <w:szCs w:val="22"/>
          </w:rPr>
          <w:t>, as record review is regarded as minimal risk to patients.</w:t>
        </w:r>
      </w:ins>
      <w:del w:id="184" w:author="Higgins, Peter" w:date="2021-03-13T14:10:00Z">
        <w:r w:rsidDel="008C601A">
          <w:rPr>
            <w:rFonts w:asciiTheme="majorHAnsi" w:hAnsiTheme="majorHAnsi" w:cstheme="majorHAnsi"/>
            <w:sz w:val="22"/>
            <w:szCs w:val="22"/>
          </w:rPr>
          <w:delText>.</w:delText>
        </w:r>
      </w:del>
    </w:p>
    <w:p w14:paraId="4839F184" w14:textId="1D948EE8" w:rsidR="000A713B" w:rsidRPr="00756260" w:rsidRDefault="000A713B" w:rsidP="00CB19E0">
      <w:pPr>
        <w:rPr>
          <w:rFonts w:asciiTheme="majorHAnsi" w:hAnsiTheme="majorHAnsi" w:cstheme="majorHAnsi"/>
          <w:sz w:val="22"/>
          <w:szCs w:val="22"/>
        </w:rPr>
      </w:pPr>
    </w:p>
    <w:p w14:paraId="3EE1A94F" w14:textId="7CC866FD" w:rsidR="005B345F" w:rsidRDefault="005B345F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756260">
        <w:rPr>
          <w:rFonts w:asciiTheme="majorHAnsi" w:hAnsiTheme="majorHAnsi" w:cstheme="majorHAnsi"/>
          <w:b/>
          <w:sz w:val="22"/>
          <w:szCs w:val="22"/>
          <w:u w:val="single"/>
        </w:rPr>
        <w:t>Results</w:t>
      </w:r>
    </w:p>
    <w:p w14:paraId="2F23E5D5" w14:textId="77777777" w:rsidR="007573A9" w:rsidRPr="00756260" w:rsidRDefault="007573A9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CCDCF0B" w14:textId="7C7A3A37" w:rsidR="00E93FF1" w:rsidRPr="00756260" w:rsidRDefault="00E93FF1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756260">
        <w:rPr>
          <w:rFonts w:asciiTheme="majorHAnsi" w:hAnsiTheme="majorHAnsi" w:cstheme="majorHAnsi"/>
          <w:b/>
          <w:sz w:val="22"/>
          <w:szCs w:val="22"/>
        </w:rPr>
        <w:t>Characteristics of Study Participants</w:t>
      </w:r>
    </w:p>
    <w:p w14:paraId="43D71A68" w14:textId="2B577BF9" w:rsidR="00BC66F9" w:rsidRDefault="005156B6" w:rsidP="00CB19E0">
      <w:pPr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>From database queries, 7</w:t>
      </w:r>
      <w:ins w:id="185" w:author="Higgins, Peter" w:date="2021-04-06T14:57:00Z">
        <w:r w:rsidR="00A7482B">
          <w:rPr>
            <w:rFonts w:asciiTheme="majorHAnsi" w:hAnsiTheme="majorHAnsi" w:cstheme="majorHAnsi"/>
            <w:sz w:val="22"/>
            <w:szCs w:val="22"/>
          </w:rPr>
          <w:t>,</w:t>
        </w:r>
      </w:ins>
      <w:r w:rsidRPr="00756260">
        <w:rPr>
          <w:rFonts w:asciiTheme="majorHAnsi" w:hAnsiTheme="majorHAnsi" w:cstheme="majorHAnsi"/>
          <w:sz w:val="22"/>
          <w:szCs w:val="22"/>
        </w:rPr>
        <w:t>190 patients were identified as having CD</w:t>
      </w:r>
      <w:ins w:id="186" w:author="Higgins, Peter" w:date="2021-04-06T14:57:00Z">
        <w:r w:rsidR="00A7482B">
          <w:rPr>
            <w:rFonts w:asciiTheme="majorHAnsi" w:hAnsiTheme="majorHAnsi" w:cstheme="majorHAnsi"/>
            <w:sz w:val="22"/>
            <w:szCs w:val="22"/>
          </w:rPr>
          <w:t>;</w:t>
        </w:r>
      </w:ins>
      <w:del w:id="187" w:author="Higgins, Peter" w:date="2021-04-06T14:57:00Z">
        <w:r w:rsidRPr="00756260" w:rsidDel="00A7482B">
          <w:rPr>
            <w:rFonts w:asciiTheme="majorHAnsi" w:hAnsiTheme="majorHAnsi" w:cstheme="majorHAnsi"/>
            <w:sz w:val="22"/>
            <w:szCs w:val="22"/>
          </w:rPr>
          <w:delText>,</w:delText>
        </w:r>
      </w:del>
      <w:r w:rsidRPr="00756260">
        <w:rPr>
          <w:rFonts w:asciiTheme="majorHAnsi" w:hAnsiTheme="majorHAnsi" w:cstheme="majorHAnsi"/>
          <w:sz w:val="22"/>
          <w:szCs w:val="22"/>
        </w:rPr>
        <w:t xml:space="preserve"> of </w:t>
      </w:r>
      <w:del w:id="188" w:author="Higgins, Peter" w:date="2021-04-06T14:57:00Z">
        <w:r w:rsidRPr="00756260" w:rsidDel="00A7482B">
          <w:rPr>
            <w:rFonts w:asciiTheme="majorHAnsi" w:hAnsiTheme="majorHAnsi" w:cstheme="majorHAnsi"/>
            <w:sz w:val="22"/>
            <w:szCs w:val="22"/>
          </w:rPr>
          <w:delText xml:space="preserve">them </w:delText>
        </w:r>
      </w:del>
      <w:ins w:id="189" w:author="Higgins, Peter" w:date="2021-04-06T14:57:00Z">
        <w:r w:rsidR="00A7482B">
          <w:rPr>
            <w:rFonts w:asciiTheme="majorHAnsi" w:hAnsiTheme="majorHAnsi" w:cstheme="majorHAnsi"/>
            <w:sz w:val="22"/>
            <w:szCs w:val="22"/>
          </w:rPr>
          <w:t>these,</w:t>
        </w:r>
        <w:r w:rsidR="00A7482B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A05E9C">
        <w:rPr>
          <w:rFonts w:asciiTheme="majorHAnsi" w:hAnsiTheme="majorHAnsi" w:cstheme="majorHAnsi"/>
          <w:sz w:val="22"/>
          <w:szCs w:val="22"/>
        </w:rPr>
        <w:t>558</w:t>
      </w:r>
      <w:r w:rsidRPr="00756260">
        <w:rPr>
          <w:rFonts w:asciiTheme="majorHAnsi" w:hAnsiTheme="majorHAnsi" w:cstheme="majorHAnsi"/>
          <w:sz w:val="22"/>
          <w:szCs w:val="22"/>
        </w:rPr>
        <w:t xml:space="preserve"> had skin disease and 595 were listed as taking </w:t>
      </w:r>
      <w:proofErr w:type="spellStart"/>
      <w:r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Pr="00756260">
        <w:rPr>
          <w:rFonts w:asciiTheme="majorHAnsi" w:hAnsiTheme="majorHAnsi" w:cstheme="majorHAnsi"/>
          <w:sz w:val="22"/>
          <w:szCs w:val="22"/>
        </w:rPr>
        <w:t xml:space="preserve">. Manual chart review was </w:t>
      </w:r>
      <w:r w:rsidR="00A05E9C">
        <w:rPr>
          <w:rFonts w:asciiTheme="majorHAnsi" w:hAnsiTheme="majorHAnsi" w:cstheme="majorHAnsi"/>
          <w:sz w:val="22"/>
          <w:szCs w:val="22"/>
        </w:rPr>
        <w:t xml:space="preserve">performed on the 595 patients: </w:t>
      </w:r>
      <w:r w:rsidR="00A05E9C" w:rsidRPr="00756260">
        <w:rPr>
          <w:rFonts w:asciiTheme="majorHAnsi" w:hAnsiTheme="majorHAnsi" w:cstheme="majorHAnsi"/>
          <w:sz w:val="22"/>
          <w:szCs w:val="22"/>
        </w:rPr>
        <w:t>4</w:t>
      </w:r>
      <w:r w:rsidR="009F38B3">
        <w:rPr>
          <w:rFonts w:asciiTheme="majorHAnsi" w:hAnsiTheme="majorHAnsi" w:cstheme="majorHAnsi"/>
          <w:sz w:val="22"/>
          <w:szCs w:val="22"/>
        </w:rPr>
        <w:t>45</w:t>
      </w:r>
      <w:r w:rsidRPr="00756260">
        <w:rPr>
          <w:rFonts w:asciiTheme="majorHAnsi" w:hAnsiTheme="majorHAnsi" w:cstheme="majorHAnsi"/>
          <w:sz w:val="22"/>
          <w:szCs w:val="22"/>
        </w:rPr>
        <w:t xml:space="preserve"> were on the standard dose of </w:t>
      </w:r>
      <w:proofErr w:type="spellStart"/>
      <w:r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Pr="00756260">
        <w:rPr>
          <w:rFonts w:asciiTheme="majorHAnsi" w:hAnsiTheme="majorHAnsi" w:cstheme="majorHAnsi"/>
          <w:sz w:val="22"/>
          <w:szCs w:val="22"/>
        </w:rPr>
        <w:t xml:space="preserve">, </w:t>
      </w:r>
      <w:r w:rsidR="00A05E9C" w:rsidRPr="00756260">
        <w:rPr>
          <w:rFonts w:asciiTheme="majorHAnsi" w:hAnsiTheme="majorHAnsi" w:cstheme="majorHAnsi"/>
          <w:sz w:val="22"/>
          <w:szCs w:val="22"/>
        </w:rPr>
        <w:t>3</w:t>
      </w:r>
      <w:r w:rsidR="00A05E9C">
        <w:rPr>
          <w:rFonts w:asciiTheme="majorHAnsi" w:hAnsiTheme="majorHAnsi" w:cstheme="majorHAnsi"/>
          <w:sz w:val="22"/>
          <w:szCs w:val="22"/>
        </w:rPr>
        <w:t>9</w:t>
      </w:r>
      <w:r w:rsidR="00421F82">
        <w:rPr>
          <w:rFonts w:asciiTheme="majorHAnsi" w:hAnsiTheme="majorHAnsi" w:cstheme="majorHAnsi"/>
          <w:sz w:val="22"/>
          <w:szCs w:val="22"/>
        </w:rPr>
        <w:t>5</w:t>
      </w:r>
      <w:r w:rsidR="00AC0F6A">
        <w:rPr>
          <w:rFonts w:asciiTheme="majorHAnsi" w:hAnsiTheme="majorHAnsi" w:cstheme="majorHAnsi"/>
          <w:sz w:val="22"/>
          <w:szCs w:val="22"/>
        </w:rPr>
        <w:t xml:space="preserve"> of them on it for </w:t>
      </w:r>
      <w:del w:id="190" w:author="Higgins, Peter" w:date="2021-04-06T14:58:00Z">
        <w:r w:rsidR="00AC0F6A" w:rsidDel="00A7482B">
          <w:rPr>
            <w:rFonts w:asciiTheme="majorHAnsi" w:hAnsiTheme="majorHAnsi" w:cstheme="majorHAnsi"/>
            <w:sz w:val="22"/>
            <w:szCs w:val="22"/>
          </w:rPr>
          <w:delText xml:space="preserve">about </w:delText>
        </w:r>
      </w:del>
      <w:r w:rsidR="00AC0F6A">
        <w:rPr>
          <w:rFonts w:asciiTheme="majorHAnsi" w:hAnsiTheme="majorHAnsi" w:cstheme="majorHAnsi"/>
          <w:sz w:val="22"/>
          <w:szCs w:val="22"/>
        </w:rPr>
        <w:t>6 months</w:t>
      </w:r>
      <w:r w:rsidRPr="00756260">
        <w:rPr>
          <w:rFonts w:asciiTheme="majorHAnsi" w:hAnsiTheme="majorHAnsi" w:cstheme="majorHAnsi"/>
          <w:sz w:val="22"/>
          <w:szCs w:val="22"/>
        </w:rPr>
        <w:t xml:space="preserve"> or longer. </w:t>
      </w:r>
      <w:r w:rsidR="00A05E9C">
        <w:rPr>
          <w:rFonts w:asciiTheme="majorHAnsi" w:hAnsiTheme="majorHAnsi" w:cstheme="majorHAnsi"/>
          <w:sz w:val="22"/>
          <w:szCs w:val="22"/>
        </w:rPr>
        <w:t>79</w:t>
      </w:r>
      <w:r w:rsidR="00215D04">
        <w:rPr>
          <w:rFonts w:asciiTheme="majorHAnsi" w:hAnsiTheme="majorHAnsi" w:cstheme="majorHAnsi"/>
          <w:sz w:val="22"/>
          <w:szCs w:val="22"/>
        </w:rPr>
        <w:t xml:space="preserve"> </w:t>
      </w:r>
      <w:r w:rsidRPr="00756260">
        <w:rPr>
          <w:rFonts w:asciiTheme="majorHAnsi" w:hAnsiTheme="majorHAnsi" w:cstheme="majorHAnsi"/>
          <w:sz w:val="22"/>
          <w:szCs w:val="22"/>
        </w:rPr>
        <w:t>of these patients had skin disease</w:t>
      </w:r>
      <w:r w:rsidR="00BA0CF8">
        <w:rPr>
          <w:rFonts w:asciiTheme="majorHAnsi" w:hAnsiTheme="majorHAnsi" w:cstheme="majorHAnsi"/>
          <w:sz w:val="22"/>
          <w:szCs w:val="22"/>
        </w:rPr>
        <w:t xml:space="preserve"> </w:t>
      </w:r>
      <w:r w:rsidRPr="00756260">
        <w:rPr>
          <w:rFonts w:asciiTheme="majorHAnsi" w:hAnsiTheme="majorHAnsi" w:cstheme="majorHAnsi"/>
          <w:sz w:val="22"/>
          <w:szCs w:val="22"/>
        </w:rPr>
        <w:t>in addition to Crohn’s</w:t>
      </w:r>
      <w:r w:rsidR="00BA0CF8">
        <w:rPr>
          <w:rFonts w:asciiTheme="majorHAnsi" w:hAnsiTheme="majorHAnsi" w:cstheme="majorHAnsi"/>
          <w:sz w:val="22"/>
          <w:szCs w:val="22"/>
        </w:rPr>
        <w:t xml:space="preserve"> </w:t>
      </w:r>
      <w:r w:rsidR="00BA0CF8" w:rsidRPr="003B0509">
        <w:rPr>
          <w:rFonts w:asciiTheme="majorHAnsi" w:hAnsiTheme="majorHAnsi" w:cstheme="majorHAnsi"/>
          <w:sz w:val="22"/>
          <w:szCs w:val="22"/>
        </w:rPr>
        <w:t>(SKIN)</w:t>
      </w:r>
      <w:r w:rsidRPr="003B0509">
        <w:rPr>
          <w:rFonts w:asciiTheme="majorHAnsi" w:hAnsiTheme="majorHAnsi" w:cstheme="majorHAnsi"/>
          <w:sz w:val="22"/>
          <w:szCs w:val="22"/>
        </w:rPr>
        <w:t xml:space="preserve"> and </w:t>
      </w:r>
      <w:r w:rsidR="003B0509" w:rsidRPr="003B0509">
        <w:rPr>
          <w:rFonts w:asciiTheme="majorHAnsi" w:hAnsiTheme="majorHAnsi" w:cstheme="majorHAnsi"/>
          <w:sz w:val="22"/>
          <w:szCs w:val="22"/>
        </w:rPr>
        <w:t>316</w:t>
      </w:r>
      <w:r w:rsidRPr="003B0509">
        <w:rPr>
          <w:rFonts w:asciiTheme="majorHAnsi" w:hAnsiTheme="majorHAnsi" w:cstheme="majorHAnsi"/>
          <w:sz w:val="22"/>
          <w:szCs w:val="22"/>
        </w:rPr>
        <w:t xml:space="preserve"> did not</w:t>
      </w:r>
      <w:r w:rsidR="00BA0CF8" w:rsidRPr="003B0509">
        <w:rPr>
          <w:rFonts w:asciiTheme="majorHAnsi" w:hAnsiTheme="majorHAnsi" w:cstheme="majorHAnsi"/>
          <w:sz w:val="22"/>
          <w:szCs w:val="22"/>
        </w:rPr>
        <w:t xml:space="preserve"> (NOSKIN)</w:t>
      </w:r>
      <w:r w:rsidRPr="003B0509">
        <w:rPr>
          <w:rFonts w:asciiTheme="majorHAnsi" w:hAnsiTheme="majorHAnsi" w:cstheme="majorHAnsi"/>
          <w:sz w:val="22"/>
          <w:szCs w:val="22"/>
        </w:rPr>
        <w:t>.</w:t>
      </w:r>
      <w:r w:rsidRPr="0075626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495679C" w14:textId="466A0D12" w:rsidR="00BC66F9" w:rsidRDefault="00BC66F9" w:rsidP="00CB19E0">
      <w:pPr>
        <w:rPr>
          <w:rFonts w:asciiTheme="majorHAnsi" w:hAnsiTheme="majorHAnsi" w:cstheme="majorHAnsi"/>
          <w:sz w:val="22"/>
          <w:szCs w:val="22"/>
        </w:rPr>
      </w:pPr>
    </w:p>
    <w:p w14:paraId="5658FD60" w14:textId="18E3E998" w:rsidR="00E93FF1" w:rsidRPr="00A05E9C" w:rsidRDefault="005156B6" w:rsidP="00CB19E0">
      <w:pPr>
        <w:rPr>
          <w:rFonts w:asciiTheme="majorHAnsi" w:eastAsia="Times New Roman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 xml:space="preserve">Among the </w:t>
      </w:r>
      <w:r w:rsidR="00BA0CF8">
        <w:rPr>
          <w:rFonts w:asciiTheme="majorHAnsi" w:hAnsiTheme="majorHAnsi" w:cstheme="majorHAnsi"/>
          <w:sz w:val="22"/>
          <w:szCs w:val="22"/>
        </w:rPr>
        <w:t>79 SKIN patients, the following</w:t>
      </w:r>
      <w:r w:rsidRPr="00756260">
        <w:rPr>
          <w:rFonts w:asciiTheme="majorHAnsi" w:hAnsiTheme="majorHAnsi" w:cstheme="majorHAnsi"/>
          <w:sz w:val="22"/>
          <w:szCs w:val="22"/>
        </w:rPr>
        <w:t xml:space="preserve"> diseases were seen: </w:t>
      </w:r>
      <w:r w:rsidR="00A05E9C">
        <w:rPr>
          <w:rFonts w:asciiTheme="majorHAnsi" w:hAnsiTheme="majorHAnsi" w:cstheme="majorHAnsi"/>
          <w:sz w:val="22"/>
          <w:szCs w:val="22"/>
        </w:rPr>
        <w:t>55</w:t>
      </w:r>
      <w:r w:rsidR="00850661" w:rsidRPr="00756260">
        <w:rPr>
          <w:rFonts w:asciiTheme="majorHAnsi" w:hAnsiTheme="majorHAnsi" w:cstheme="majorHAnsi"/>
          <w:sz w:val="22"/>
          <w:szCs w:val="22"/>
        </w:rPr>
        <w:t xml:space="preserve"> had </w:t>
      </w:r>
      <w:r w:rsidR="00A05E9C">
        <w:rPr>
          <w:rFonts w:asciiTheme="majorHAnsi" w:hAnsiTheme="majorHAnsi" w:cstheme="majorHAnsi"/>
          <w:sz w:val="22"/>
          <w:szCs w:val="22"/>
        </w:rPr>
        <w:t>psoriatic disease</w:t>
      </w:r>
      <w:r w:rsidRPr="00756260">
        <w:rPr>
          <w:rFonts w:asciiTheme="majorHAnsi" w:hAnsiTheme="majorHAnsi" w:cstheme="majorHAnsi"/>
          <w:sz w:val="22"/>
          <w:szCs w:val="22"/>
        </w:rPr>
        <w:t xml:space="preserve"> (psoriasis, psoriatic arthritis, </w:t>
      </w:r>
      <w:r w:rsidR="00A05E9C" w:rsidRPr="001C5291">
        <w:rPr>
          <w:rFonts w:asciiTheme="majorHAnsi" w:eastAsia="Times New Roman" w:hAnsiTheme="majorHAnsi" w:cstheme="majorHAnsi"/>
          <w:sz w:val="22"/>
          <w:szCs w:val="22"/>
        </w:rPr>
        <w:t>psoriasiform</w:t>
      </w:r>
      <w:r w:rsidR="00A05E9C">
        <w:rPr>
          <w:rFonts w:asciiTheme="majorHAnsi" w:eastAsia="Times New Roman" w:hAnsiTheme="majorHAnsi" w:cstheme="majorHAnsi"/>
          <w:sz w:val="22"/>
          <w:szCs w:val="22"/>
        </w:rPr>
        <w:t xml:space="preserve"> dermatitis, and </w:t>
      </w:r>
      <w:r w:rsidR="00A05E9C" w:rsidRPr="001C5291">
        <w:rPr>
          <w:rFonts w:asciiTheme="majorHAnsi" w:eastAsia="Times New Roman" w:hAnsiTheme="majorHAnsi" w:cstheme="majorHAnsi"/>
          <w:sz w:val="22"/>
          <w:szCs w:val="22"/>
        </w:rPr>
        <w:t>psoriasiform</w:t>
      </w:r>
      <w:r w:rsidR="00A05E9C">
        <w:rPr>
          <w:rFonts w:asciiTheme="majorHAnsi" w:eastAsia="Times New Roman" w:hAnsiTheme="majorHAnsi" w:cstheme="majorHAnsi"/>
          <w:sz w:val="22"/>
          <w:szCs w:val="22"/>
        </w:rPr>
        <w:t xml:space="preserve"> epidermal hyperplasia)</w:t>
      </w:r>
      <w:r w:rsidRPr="00756260">
        <w:rPr>
          <w:rFonts w:asciiTheme="majorHAnsi" w:hAnsiTheme="majorHAnsi" w:cstheme="majorHAnsi"/>
          <w:sz w:val="22"/>
          <w:szCs w:val="22"/>
        </w:rPr>
        <w:t xml:space="preserve">, </w:t>
      </w:r>
      <w:r w:rsidR="00A05E9C">
        <w:rPr>
          <w:rFonts w:asciiTheme="majorHAnsi" w:hAnsiTheme="majorHAnsi" w:cstheme="majorHAnsi"/>
          <w:sz w:val="22"/>
          <w:szCs w:val="22"/>
        </w:rPr>
        <w:t>20</w:t>
      </w:r>
      <w:r w:rsidR="00850661" w:rsidRPr="00756260">
        <w:rPr>
          <w:rFonts w:asciiTheme="majorHAnsi" w:hAnsiTheme="majorHAnsi" w:cstheme="majorHAnsi"/>
          <w:sz w:val="22"/>
          <w:szCs w:val="22"/>
        </w:rPr>
        <w:t xml:space="preserve"> had </w:t>
      </w:r>
      <w:r w:rsidRPr="00756260">
        <w:rPr>
          <w:rFonts w:asciiTheme="majorHAnsi" w:hAnsiTheme="majorHAnsi" w:cstheme="majorHAnsi"/>
          <w:sz w:val="22"/>
          <w:szCs w:val="22"/>
        </w:rPr>
        <w:t xml:space="preserve">eczema </w:t>
      </w:r>
      <w:r w:rsidR="00A05E9C">
        <w:rPr>
          <w:rFonts w:asciiTheme="majorHAnsi" w:hAnsiTheme="majorHAnsi" w:cstheme="majorHAnsi"/>
          <w:sz w:val="22"/>
          <w:szCs w:val="22"/>
        </w:rPr>
        <w:t>(eczema, eczematous dermatitis), 1 had atopic dermatitis,</w:t>
      </w:r>
      <w:r w:rsidR="00850661" w:rsidRPr="00756260">
        <w:rPr>
          <w:rFonts w:asciiTheme="majorHAnsi" w:hAnsiTheme="majorHAnsi" w:cstheme="majorHAnsi"/>
          <w:sz w:val="22"/>
          <w:szCs w:val="22"/>
        </w:rPr>
        <w:t xml:space="preserve"> 1</w:t>
      </w:r>
      <w:r w:rsidR="002A79FD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850661" w:rsidRPr="00756260">
        <w:rPr>
          <w:rFonts w:asciiTheme="majorHAnsi" w:hAnsiTheme="majorHAnsi" w:cstheme="majorHAnsi"/>
          <w:sz w:val="22"/>
          <w:szCs w:val="22"/>
        </w:rPr>
        <w:t>had</w:t>
      </w:r>
      <w:r w:rsidR="00A05E9C">
        <w:rPr>
          <w:rFonts w:asciiTheme="majorHAnsi" w:hAnsiTheme="majorHAnsi" w:cstheme="majorHAnsi"/>
          <w:sz w:val="22"/>
          <w:szCs w:val="22"/>
        </w:rPr>
        <w:t xml:space="preserve"> alopecia, </w:t>
      </w:r>
      <w:r w:rsidR="00BA40C7">
        <w:rPr>
          <w:rFonts w:asciiTheme="majorHAnsi" w:hAnsiTheme="majorHAnsi" w:cstheme="majorHAnsi"/>
          <w:sz w:val="22"/>
          <w:szCs w:val="22"/>
        </w:rPr>
        <w:t>8</w:t>
      </w:r>
      <w:r w:rsidR="00850661" w:rsidRPr="00756260">
        <w:rPr>
          <w:rFonts w:asciiTheme="majorHAnsi" w:hAnsiTheme="majorHAnsi" w:cstheme="majorHAnsi"/>
          <w:sz w:val="22"/>
          <w:szCs w:val="22"/>
        </w:rPr>
        <w:t xml:space="preserve"> had</w:t>
      </w:r>
      <w:r w:rsidRPr="00756260">
        <w:rPr>
          <w:rFonts w:asciiTheme="majorHAnsi" w:hAnsiTheme="majorHAnsi" w:cstheme="majorHAnsi"/>
          <w:sz w:val="22"/>
          <w:szCs w:val="22"/>
        </w:rPr>
        <w:t xml:space="preserve"> pyoderma (pyoderma gangrenosum/</w:t>
      </w:r>
      <w:proofErr w:type="spellStart"/>
      <w:r w:rsidRPr="00756260">
        <w:rPr>
          <w:rFonts w:asciiTheme="majorHAnsi" w:hAnsiTheme="majorHAnsi" w:cstheme="majorHAnsi"/>
          <w:sz w:val="22"/>
          <w:szCs w:val="22"/>
        </w:rPr>
        <w:t>gan</w:t>
      </w:r>
      <w:r w:rsidR="00850661" w:rsidRPr="00756260">
        <w:rPr>
          <w:rFonts w:asciiTheme="majorHAnsi" w:hAnsiTheme="majorHAnsi" w:cstheme="majorHAnsi"/>
          <w:sz w:val="22"/>
          <w:szCs w:val="22"/>
        </w:rPr>
        <w:t>grenosa</w:t>
      </w:r>
      <w:proofErr w:type="spellEnd"/>
      <w:r w:rsidR="00850661" w:rsidRPr="00756260">
        <w:rPr>
          <w:rFonts w:asciiTheme="majorHAnsi" w:hAnsiTheme="majorHAnsi" w:cstheme="majorHAnsi"/>
          <w:sz w:val="22"/>
          <w:szCs w:val="22"/>
        </w:rPr>
        <w:t>)</w:t>
      </w:r>
      <w:r w:rsidR="002A79FD" w:rsidRPr="00756260">
        <w:rPr>
          <w:rFonts w:asciiTheme="majorHAnsi" w:hAnsiTheme="majorHAnsi" w:cstheme="majorHAnsi"/>
          <w:sz w:val="22"/>
          <w:szCs w:val="22"/>
        </w:rPr>
        <w:t>,</w:t>
      </w:r>
      <w:r w:rsidR="00A05E9C">
        <w:rPr>
          <w:rFonts w:asciiTheme="majorHAnsi" w:hAnsiTheme="majorHAnsi" w:cstheme="majorHAnsi"/>
          <w:sz w:val="22"/>
          <w:szCs w:val="22"/>
        </w:rPr>
        <w:t xml:space="preserve"> 11</w:t>
      </w:r>
      <w:r w:rsidR="00A53C34">
        <w:rPr>
          <w:rFonts w:asciiTheme="majorHAnsi" w:hAnsiTheme="majorHAnsi" w:cstheme="majorHAnsi"/>
          <w:sz w:val="22"/>
          <w:szCs w:val="22"/>
        </w:rPr>
        <w:t xml:space="preserve"> had erythema nodosum</w:t>
      </w:r>
      <w:r w:rsidR="00A05E9C">
        <w:rPr>
          <w:rFonts w:asciiTheme="majorHAnsi" w:hAnsiTheme="majorHAnsi" w:cstheme="majorHAnsi"/>
          <w:sz w:val="22"/>
          <w:szCs w:val="22"/>
        </w:rPr>
        <w:t xml:space="preserve">, and 1 had </w:t>
      </w:r>
      <w:proofErr w:type="spellStart"/>
      <w:r w:rsidR="00A05E9C">
        <w:rPr>
          <w:rFonts w:asciiTheme="majorHAnsi" w:hAnsiTheme="majorHAnsi" w:cstheme="majorHAnsi"/>
          <w:sz w:val="22"/>
          <w:szCs w:val="22"/>
        </w:rPr>
        <w:t>leukocytoclastic</w:t>
      </w:r>
      <w:proofErr w:type="spellEnd"/>
      <w:r w:rsidR="00A05E9C">
        <w:rPr>
          <w:rFonts w:asciiTheme="majorHAnsi" w:hAnsiTheme="majorHAnsi" w:cstheme="majorHAnsi"/>
          <w:sz w:val="22"/>
          <w:szCs w:val="22"/>
        </w:rPr>
        <w:t xml:space="preserve"> vasculitis as well as psoriasis</w:t>
      </w:r>
      <w:r w:rsidR="00A53C34">
        <w:rPr>
          <w:rFonts w:asciiTheme="majorHAnsi" w:hAnsiTheme="majorHAnsi" w:cstheme="majorHAnsi"/>
          <w:sz w:val="22"/>
          <w:szCs w:val="22"/>
        </w:rPr>
        <w:t>. 1</w:t>
      </w:r>
      <w:r w:rsidR="00A05E9C">
        <w:rPr>
          <w:rFonts w:asciiTheme="majorHAnsi" w:hAnsiTheme="majorHAnsi" w:cstheme="majorHAnsi"/>
          <w:sz w:val="22"/>
          <w:szCs w:val="22"/>
        </w:rPr>
        <w:t>6</w:t>
      </w:r>
      <w:r w:rsidR="00A53C34">
        <w:rPr>
          <w:rFonts w:asciiTheme="majorHAnsi" w:hAnsiTheme="majorHAnsi" w:cstheme="majorHAnsi"/>
          <w:sz w:val="22"/>
          <w:szCs w:val="22"/>
        </w:rPr>
        <w:t xml:space="preserve"> patients</w:t>
      </w:r>
      <w:r w:rsidR="00850661" w:rsidRPr="00756260">
        <w:rPr>
          <w:rFonts w:asciiTheme="majorHAnsi" w:hAnsiTheme="majorHAnsi" w:cstheme="majorHAnsi"/>
          <w:sz w:val="22"/>
          <w:szCs w:val="22"/>
        </w:rPr>
        <w:t xml:space="preserve"> had </w:t>
      </w:r>
      <w:r w:rsidR="00D31EE0">
        <w:rPr>
          <w:rFonts w:asciiTheme="majorHAnsi" w:hAnsiTheme="majorHAnsi" w:cstheme="majorHAnsi"/>
          <w:sz w:val="22"/>
          <w:szCs w:val="22"/>
        </w:rPr>
        <w:t>two</w:t>
      </w:r>
      <w:r w:rsidR="00850661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A05E9C">
        <w:rPr>
          <w:rFonts w:asciiTheme="majorHAnsi" w:hAnsiTheme="majorHAnsi" w:cstheme="majorHAnsi"/>
          <w:sz w:val="22"/>
          <w:szCs w:val="22"/>
        </w:rPr>
        <w:t xml:space="preserve">or more </w:t>
      </w:r>
      <w:r w:rsidR="00850661" w:rsidRPr="00756260">
        <w:rPr>
          <w:rFonts w:asciiTheme="majorHAnsi" w:hAnsiTheme="majorHAnsi" w:cstheme="majorHAnsi"/>
          <w:sz w:val="22"/>
          <w:szCs w:val="22"/>
        </w:rPr>
        <w:t>skin disease</w:t>
      </w:r>
      <w:r w:rsidR="00D31EE0">
        <w:rPr>
          <w:rFonts w:asciiTheme="majorHAnsi" w:hAnsiTheme="majorHAnsi" w:cstheme="majorHAnsi"/>
          <w:sz w:val="22"/>
          <w:szCs w:val="22"/>
        </w:rPr>
        <w:t>s including combinations of two autoimmune skin diseases, such as psoriasis and eczema or combinations of an autoimmune disease and inflammatory skin lesion such as psoriasis and pyoderma gangrenosum</w:t>
      </w:r>
      <w:r w:rsidR="00850661" w:rsidRPr="00756260">
        <w:rPr>
          <w:rFonts w:asciiTheme="majorHAnsi" w:hAnsiTheme="majorHAnsi" w:cstheme="majorHAnsi"/>
          <w:sz w:val="22"/>
          <w:szCs w:val="22"/>
        </w:rPr>
        <w:t>. T</w:t>
      </w:r>
      <w:r w:rsidRPr="00756260">
        <w:rPr>
          <w:rFonts w:asciiTheme="majorHAnsi" w:hAnsiTheme="majorHAnsi" w:cstheme="majorHAnsi"/>
          <w:sz w:val="22"/>
          <w:szCs w:val="22"/>
        </w:rPr>
        <w:t xml:space="preserve">he other skin manifestations </w:t>
      </w:r>
      <w:ins w:id="191" w:author="Higgins, Peter" w:date="2021-04-06T14:58:00Z">
        <w:r w:rsidR="00A7482B">
          <w:rPr>
            <w:rFonts w:asciiTheme="majorHAnsi" w:hAnsiTheme="majorHAnsi" w:cstheme="majorHAnsi"/>
            <w:sz w:val="22"/>
            <w:szCs w:val="22"/>
          </w:rPr>
          <w:t xml:space="preserve">queried </w:t>
        </w:r>
      </w:ins>
      <w:r w:rsidRPr="00756260">
        <w:rPr>
          <w:rFonts w:asciiTheme="majorHAnsi" w:hAnsiTheme="majorHAnsi" w:cstheme="majorHAnsi"/>
          <w:sz w:val="22"/>
          <w:szCs w:val="22"/>
        </w:rPr>
        <w:t xml:space="preserve">were not seen in this population. </w:t>
      </w:r>
    </w:p>
    <w:p w14:paraId="6898B52F" w14:textId="456BA983" w:rsidR="002B32A7" w:rsidRDefault="002B32A7" w:rsidP="00CB19E0">
      <w:pPr>
        <w:rPr>
          <w:rFonts w:asciiTheme="majorHAnsi" w:hAnsiTheme="majorHAnsi" w:cstheme="majorHAnsi"/>
          <w:sz w:val="22"/>
          <w:szCs w:val="22"/>
        </w:rPr>
      </w:pPr>
    </w:p>
    <w:p w14:paraId="6C4E6AE8" w14:textId="53613C89" w:rsidR="004E3BE9" w:rsidRPr="00756260" w:rsidRDefault="004B4F78" w:rsidP="000C1548">
      <w:pPr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</w:t>
      </w:r>
      <w:r w:rsidR="002B32A7">
        <w:rPr>
          <w:rFonts w:asciiTheme="majorHAnsi" w:hAnsiTheme="majorHAnsi" w:cstheme="majorHAnsi"/>
          <w:sz w:val="22"/>
          <w:szCs w:val="22"/>
        </w:rPr>
        <w:t xml:space="preserve">emographics of the study population above were </w:t>
      </w:r>
      <w:r w:rsidR="00A054DC" w:rsidRPr="00756260">
        <w:rPr>
          <w:rFonts w:asciiTheme="majorHAnsi" w:hAnsiTheme="majorHAnsi" w:cstheme="majorHAnsi"/>
          <w:sz w:val="22"/>
          <w:szCs w:val="22"/>
        </w:rPr>
        <w:t xml:space="preserve">similar across the two groups. </w:t>
      </w:r>
      <w:r w:rsidR="0022076E">
        <w:rPr>
          <w:rFonts w:asciiTheme="majorHAnsi" w:hAnsiTheme="majorHAnsi" w:cstheme="majorHAnsi"/>
          <w:sz w:val="22"/>
          <w:szCs w:val="22"/>
        </w:rPr>
        <w:t>66</w:t>
      </w:r>
      <w:r w:rsidR="006D06F3">
        <w:rPr>
          <w:rFonts w:asciiTheme="majorHAnsi" w:hAnsiTheme="majorHAnsi" w:cstheme="majorHAnsi"/>
          <w:sz w:val="22"/>
          <w:szCs w:val="22"/>
        </w:rPr>
        <w:t xml:space="preserve">% of the </w:t>
      </w:r>
      <w:r w:rsidR="00E93FF1" w:rsidRPr="00756260">
        <w:rPr>
          <w:rFonts w:asciiTheme="majorHAnsi" w:hAnsiTheme="majorHAnsi" w:cstheme="majorHAnsi"/>
          <w:sz w:val="22"/>
          <w:szCs w:val="22"/>
        </w:rPr>
        <w:t>SKIN patient were female</w:t>
      </w:r>
      <w:r w:rsidR="003C6E9D">
        <w:rPr>
          <w:rFonts w:asciiTheme="majorHAnsi" w:hAnsiTheme="majorHAnsi" w:cstheme="majorHAnsi"/>
          <w:sz w:val="22"/>
          <w:szCs w:val="22"/>
        </w:rPr>
        <w:t xml:space="preserve"> and 34% were male.</w:t>
      </w:r>
      <w:r w:rsidR="00E93FF1" w:rsidRPr="00756260">
        <w:rPr>
          <w:rFonts w:asciiTheme="majorHAnsi" w:hAnsiTheme="majorHAnsi" w:cstheme="majorHAnsi"/>
          <w:sz w:val="22"/>
          <w:szCs w:val="22"/>
        </w:rPr>
        <w:t xml:space="preserve"> 5</w:t>
      </w:r>
      <w:r w:rsidR="0022076E">
        <w:rPr>
          <w:rFonts w:asciiTheme="majorHAnsi" w:hAnsiTheme="majorHAnsi" w:cstheme="majorHAnsi"/>
          <w:sz w:val="22"/>
          <w:szCs w:val="22"/>
        </w:rPr>
        <w:t>8</w:t>
      </w:r>
      <w:r w:rsidR="00E93FF1" w:rsidRPr="00756260">
        <w:rPr>
          <w:rFonts w:asciiTheme="majorHAnsi" w:hAnsiTheme="majorHAnsi" w:cstheme="majorHAnsi"/>
          <w:sz w:val="22"/>
          <w:szCs w:val="22"/>
        </w:rPr>
        <w:t>% of NOSKIN were female</w:t>
      </w:r>
      <w:r w:rsidR="003172AD">
        <w:rPr>
          <w:rFonts w:asciiTheme="majorHAnsi" w:hAnsiTheme="majorHAnsi" w:cstheme="majorHAnsi"/>
          <w:sz w:val="22"/>
          <w:szCs w:val="22"/>
        </w:rPr>
        <w:t xml:space="preserve"> and 42% were </w:t>
      </w:r>
      <w:r w:rsidR="003172AD" w:rsidRPr="00756260">
        <w:rPr>
          <w:rFonts w:asciiTheme="majorHAnsi" w:hAnsiTheme="majorHAnsi" w:cstheme="majorHAnsi"/>
          <w:sz w:val="22"/>
          <w:szCs w:val="22"/>
        </w:rPr>
        <w:t>male</w:t>
      </w:r>
      <w:r w:rsidR="003172AD">
        <w:rPr>
          <w:rFonts w:asciiTheme="majorHAnsi" w:hAnsiTheme="majorHAnsi" w:cstheme="majorHAnsi"/>
          <w:sz w:val="22"/>
          <w:szCs w:val="22"/>
        </w:rPr>
        <w:t xml:space="preserve">. </w:t>
      </w:r>
      <w:r w:rsidR="00E93FF1" w:rsidRPr="00756260">
        <w:rPr>
          <w:rFonts w:asciiTheme="majorHAnsi" w:hAnsiTheme="majorHAnsi" w:cstheme="majorHAnsi"/>
          <w:sz w:val="22"/>
          <w:szCs w:val="22"/>
        </w:rPr>
        <w:t>The ethnic breakdown was similar in the two groups</w:t>
      </w:r>
      <w:r w:rsidR="0022076E">
        <w:rPr>
          <w:rFonts w:asciiTheme="majorHAnsi" w:hAnsiTheme="majorHAnsi" w:cstheme="majorHAnsi"/>
          <w:sz w:val="22"/>
          <w:szCs w:val="22"/>
        </w:rPr>
        <w:t xml:space="preserve"> as well with 87% of SKIN and 90</w:t>
      </w:r>
      <w:r w:rsidR="00E93FF1" w:rsidRPr="00756260">
        <w:rPr>
          <w:rFonts w:asciiTheme="majorHAnsi" w:hAnsiTheme="majorHAnsi" w:cstheme="majorHAnsi"/>
          <w:sz w:val="22"/>
          <w:szCs w:val="22"/>
        </w:rPr>
        <w:t>% of NOSKIN being Caucasian. Among the</w:t>
      </w:r>
      <w:r w:rsidR="0022076E">
        <w:rPr>
          <w:rFonts w:asciiTheme="majorHAnsi" w:hAnsiTheme="majorHAnsi" w:cstheme="majorHAnsi"/>
          <w:sz w:val="22"/>
          <w:szCs w:val="22"/>
        </w:rPr>
        <w:t xml:space="preserve"> non-white ethnicities, </w:t>
      </w:r>
      <w:del w:id="192" w:author="Higgins, Peter" w:date="2021-04-06T14:58:00Z">
        <w:r w:rsidR="0022076E" w:rsidDel="00A7482B">
          <w:rPr>
            <w:rFonts w:asciiTheme="majorHAnsi" w:hAnsiTheme="majorHAnsi" w:cstheme="majorHAnsi"/>
            <w:sz w:val="22"/>
            <w:szCs w:val="22"/>
          </w:rPr>
          <w:delText xml:space="preserve">around </w:delText>
        </w:r>
      </w:del>
      <w:r w:rsidR="0022076E">
        <w:rPr>
          <w:rFonts w:asciiTheme="majorHAnsi" w:hAnsiTheme="majorHAnsi" w:cstheme="majorHAnsi"/>
          <w:sz w:val="22"/>
          <w:szCs w:val="22"/>
        </w:rPr>
        <w:t>7.6</w:t>
      </w:r>
      <w:r w:rsidR="006D06F3">
        <w:rPr>
          <w:rFonts w:asciiTheme="majorHAnsi" w:hAnsiTheme="majorHAnsi" w:cstheme="majorHAnsi"/>
          <w:sz w:val="22"/>
          <w:szCs w:val="22"/>
        </w:rPr>
        <w:t>% of SKIN and 7</w:t>
      </w:r>
      <w:r w:rsidR="009623EF">
        <w:rPr>
          <w:rFonts w:asciiTheme="majorHAnsi" w:hAnsiTheme="majorHAnsi" w:cstheme="majorHAnsi"/>
          <w:sz w:val="22"/>
          <w:szCs w:val="22"/>
        </w:rPr>
        <w:t>.6</w:t>
      </w:r>
      <w:r w:rsidR="00E93FF1" w:rsidRPr="00756260">
        <w:rPr>
          <w:rFonts w:asciiTheme="majorHAnsi" w:hAnsiTheme="majorHAnsi" w:cstheme="majorHAnsi"/>
          <w:sz w:val="22"/>
          <w:szCs w:val="22"/>
        </w:rPr>
        <w:t xml:space="preserve">% of NOSKIN were African American, </w:t>
      </w:r>
      <w:r w:rsidR="009623EF">
        <w:rPr>
          <w:rFonts w:asciiTheme="majorHAnsi" w:hAnsiTheme="majorHAnsi" w:cstheme="majorHAnsi"/>
          <w:sz w:val="22"/>
          <w:szCs w:val="22"/>
        </w:rPr>
        <w:t>3.8</w:t>
      </w:r>
      <w:r w:rsidR="006D06F3">
        <w:rPr>
          <w:rFonts w:asciiTheme="majorHAnsi" w:hAnsiTheme="majorHAnsi" w:cstheme="majorHAnsi"/>
          <w:sz w:val="22"/>
          <w:szCs w:val="22"/>
        </w:rPr>
        <w:t xml:space="preserve">% </w:t>
      </w:r>
      <w:r w:rsidR="00E93FF1" w:rsidRPr="00756260">
        <w:rPr>
          <w:rFonts w:asciiTheme="majorHAnsi" w:hAnsiTheme="majorHAnsi" w:cstheme="majorHAnsi"/>
          <w:sz w:val="22"/>
          <w:szCs w:val="22"/>
        </w:rPr>
        <w:t>of SKIN and 0.</w:t>
      </w:r>
      <w:r w:rsidR="0022076E">
        <w:rPr>
          <w:rFonts w:asciiTheme="majorHAnsi" w:hAnsiTheme="majorHAnsi" w:cstheme="majorHAnsi"/>
          <w:sz w:val="22"/>
          <w:szCs w:val="22"/>
        </w:rPr>
        <w:t>6</w:t>
      </w:r>
      <w:r w:rsidR="00E93FF1" w:rsidRPr="00756260">
        <w:rPr>
          <w:rFonts w:asciiTheme="majorHAnsi" w:hAnsiTheme="majorHAnsi" w:cstheme="majorHAnsi"/>
          <w:sz w:val="22"/>
          <w:szCs w:val="22"/>
        </w:rPr>
        <w:t xml:space="preserve">% of NOSKIN were </w:t>
      </w:r>
      <w:r w:rsidR="002E2FB6" w:rsidRPr="00756260">
        <w:rPr>
          <w:rFonts w:asciiTheme="majorHAnsi" w:hAnsiTheme="majorHAnsi" w:cstheme="majorHAnsi"/>
          <w:sz w:val="22"/>
          <w:szCs w:val="22"/>
        </w:rPr>
        <w:t>Hispanic</w:t>
      </w:r>
      <w:r w:rsidR="00E93FF1" w:rsidRPr="00756260">
        <w:rPr>
          <w:rFonts w:asciiTheme="majorHAnsi" w:hAnsiTheme="majorHAnsi" w:cstheme="majorHAnsi"/>
          <w:sz w:val="22"/>
          <w:szCs w:val="22"/>
        </w:rPr>
        <w:t>. SKIN had no Asian patients and N</w:t>
      </w:r>
      <w:r w:rsidR="0022076E">
        <w:rPr>
          <w:rFonts w:asciiTheme="majorHAnsi" w:hAnsiTheme="majorHAnsi" w:cstheme="majorHAnsi"/>
          <w:sz w:val="22"/>
          <w:szCs w:val="22"/>
        </w:rPr>
        <w:t>OSKIN had only 5</w:t>
      </w:r>
      <w:r w:rsidR="00E93FF1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93659F">
        <w:rPr>
          <w:rFonts w:asciiTheme="majorHAnsi" w:hAnsiTheme="majorHAnsi" w:cstheme="majorHAnsi"/>
          <w:sz w:val="22"/>
          <w:szCs w:val="22"/>
        </w:rPr>
        <w:t>(</w:t>
      </w:r>
      <w:r w:rsidR="009623EF">
        <w:rPr>
          <w:rFonts w:asciiTheme="majorHAnsi" w:hAnsiTheme="majorHAnsi" w:cstheme="majorHAnsi"/>
          <w:sz w:val="22"/>
          <w:szCs w:val="22"/>
        </w:rPr>
        <w:t>1.6</w:t>
      </w:r>
      <w:r w:rsidR="00E93FF1" w:rsidRPr="00756260">
        <w:rPr>
          <w:rFonts w:asciiTheme="majorHAnsi" w:hAnsiTheme="majorHAnsi" w:cstheme="majorHAnsi"/>
          <w:sz w:val="22"/>
          <w:szCs w:val="22"/>
        </w:rPr>
        <w:t>%</w:t>
      </w:r>
      <w:r w:rsidR="0093659F">
        <w:rPr>
          <w:rFonts w:asciiTheme="majorHAnsi" w:hAnsiTheme="majorHAnsi" w:cstheme="majorHAnsi"/>
          <w:sz w:val="22"/>
          <w:szCs w:val="22"/>
        </w:rPr>
        <w:t>)</w:t>
      </w:r>
      <w:r w:rsidR="00E93FF1" w:rsidRPr="00756260">
        <w:rPr>
          <w:rFonts w:asciiTheme="majorHAnsi" w:hAnsiTheme="majorHAnsi" w:cstheme="majorHAnsi"/>
          <w:sz w:val="22"/>
          <w:szCs w:val="22"/>
        </w:rPr>
        <w:t>.</w:t>
      </w:r>
      <w:r w:rsidR="00BC66F9" w:rsidRPr="00756260">
        <w:rPr>
          <w:rFonts w:asciiTheme="majorHAnsi" w:hAnsiTheme="majorHAnsi" w:cstheme="majorHAnsi"/>
          <w:sz w:val="22"/>
          <w:szCs w:val="22"/>
        </w:rPr>
        <w:t xml:space="preserve"> The average age at </w:t>
      </w:r>
      <w:proofErr w:type="spellStart"/>
      <w:r w:rsidR="002E2FB6"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BC66F9" w:rsidRPr="00756260">
        <w:rPr>
          <w:rFonts w:asciiTheme="majorHAnsi" w:hAnsiTheme="majorHAnsi" w:cstheme="majorHAnsi"/>
          <w:sz w:val="22"/>
          <w:szCs w:val="22"/>
        </w:rPr>
        <w:t xml:space="preserve"> initiation w</w:t>
      </w:r>
      <w:r w:rsidR="0022076E">
        <w:rPr>
          <w:rFonts w:asciiTheme="majorHAnsi" w:hAnsiTheme="majorHAnsi" w:cstheme="majorHAnsi"/>
          <w:sz w:val="22"/>
          <w:szCs w:val="22"/>
        </w:rPr>
        <w:t xml:space="preserve">as </w:t>
      </w:r>
      <w:del w:id="193" w:author="Higgins, Peter" w:date="2021-04-06T14:59:00Z">
        <w:r w:rsidR="0022076E" w:rsidDel="00A7482B">
          <w:rPr>
            <w:rFonts w:asciiTheme="majorHAnsi" w:hAnsiTheme="majorHAnsi" w:cstheme="majorHAnsi"/>
            <w:sz w:val="22"/>
            <w:szCs w:val="22"/>
          </w:rPr>
          <w:delText xml:space="preserve">around </w:delText>
        </w:r>
      </w:del>
      <w:ins w:id="194" w:author="Higgins, Peter" w:date="2021-04-06T14:59:00Z">
        <w:r w:rsidR="00A7482B">
          <w:rPr>
            <w:rFonts w:asciiTheme="majorHAnsi" w:hAnsiTheme="majorHAnsi" w:cstheme="majorHAnsi"/>
            <w:sz w:val="22"/>
            <w:szCs w:val="22"/>
          </w:rPr>
          <w:t>near</w:t>
        </w:r>
        <w:r w:rsidR="00A7482B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22076E">
        <w:rPr>
          <w:rFonts w:asciiTheme="majorHAnsi" w:hAnsiTheme="majorHAnsi" w:cstheme="majorHAnsi"/>
          <w:sz w:val="22"/>
          <w:szCs w:val="22"/>
        </w:rPr>
        <w:t xml:space="preserve">40 in both groups (40.6 </w:t>
      </w:r>
      <w:r w:rsidR="00BC66F9" w:rsidRPr="00756260">
        <w:rPr>
          <w:rFonts w:asciiTheme="majorHAnsi" w:hAnsiTheme="majorHAnsi" w:cstheme="majorHAnsi"/>
          <w:sz w:val="22"/>
          <w:szCs w:val="22"/>
        </w:rPr>
        <w:t xml:space="preserve">years in SKIN and </w:t>
      </w:r>
      <w:r w:rsidR="00352DAB">
        <w:rPr>
          <w:rFonts w:asciiTheme="majorHAnsi" w:hAnsiTheme="majorHAnsi" w:cstheme="majorHAnsi"/>
          <w:sz w:val="22"/>
          <w:szCs w:val="22"/>
        </w:rPr>
        <w:t>40</w:t>
      </w:r>
      <w:r w:rsidR="00854F9E">
        <w:rPr>
          <w:rFonts w:asciiTheme="majorHAnsi" w:hAnsiTheme="majorHAnsi" w:cstheme="majorHAnsi"/>
          <w:sz w:val="22"/>
          <w:szCs w:val="22"/>
        </w:rPr>
        <w:t>.3</w:t>
      </w:r>
      <w:r w:rsidR="0022076E">
        <w:rPr>
          <w:rFonts w:asciiTheme="majorHAnsi" w:hAnsiTheme="majorHAnsi" w:cstheme="majorHAnsi"/>
          <w:sz w:val="22"/>
          <w:szCs w:val="22"/>
        </w:rPr>
        <w:t xml:space="preserve"> </w:t>
      </w:r>
      <w:r w:rsidR="002268C0">
        <w:rPr>
          <w:rFonts w:asciiTheme="majorHAnsi" w:hAnsiTheme="majorHAnsi" w:cstheme="majorHAnsi"/>
          <w:sz w:val="22"/>
          <w:szCs w:val="22"/>
        </w:rPr>
        <w:t>years in NOSKIN)</w:t>
      </w:r>
      <w:r w:rsidR="00CB0B85">
        <w:rPr>
          <w:rFonts w:asciiTheme="majorHAnsi" w:hAnsiTheme="majorHAnsi" w:cstheme="majorHAnsi"/>
          <w:sz w:val="22"/>
          <w:szCs w:val="22"/>
        </w:rPr>
        <w:t xml:space="preserve"> </w:t>
      </w:r>
      <w:r w:rsidR="002268C0">
        <w:rPr>
          <w:rFonts w:asciiTheme="majorHAnsi" w:hAnsiTheme="majorHAnsi" w:cstheme="majorHAnsi"/>
          <w:sz w:val="22"/>
          <w:szCs w:val="22"/>
        </w:rPr>
        <w:t xml:space="preserve">[Table 1]. </w:t>
      </w:r>
      <w:del w:id="195" w:author="Higgins, Peter" w:date="2021-04-06T14:59:00Z">
        <w:r w:rsidR="002268C0" w:rsidDel="00A7482B">
          <w:rPr>
            <w:rFonts w:asciiTheme="majorHAnsi" w:hAnsiTheme="majorHAnsi" w:cstheme="majorHAnsi"/>
            <w:sz w:val="22"/>
            <w:szCs w:val="22"/>
          </w:rPr>
          <w:delText>The major</w:delText>
        </w:r>
      </w:del>
      <w:ins w:id="196" w:author="Higgins, Peter" w:date="2021-04-06T14:59:00Z">
        <w:r w:rsidR="00A7482B">
          <w:rPr>
            <w:rFonts w:asciiTheme="majorHAnsi" w:hAnsiTheme="majorHAnsi" w:cstheme="majorHAnsi"/>
            <w:sz w:val="22"/>
            <w:szCs w:val="22"/>
          </w:rPr>
          <w:t>Two possible</w:t>
        </w:r>
      </w:ins>
      <w:r w:rsidR="002268C0">
        <w:rPr>
          <w:rFonts w:asciiTheme="majorHAnsi" w:hAnsiTheme="majorHAnsi" w:cstheme="majorHAnsi"/>
          <w:sz w:val="22"/>
          <w:szCs w:val="22"/>
        </w:rPr>
        <w:t xml:space="preserve"> confounders, tobacco use and treatment with systemic steroids, were evaluated in the two groups. </w:t>
      </w:r>
      <w:r w:rsidR="003172AD">
        <w:rPr>
          <w:rFonts w:asciiTheme="majorHAnsi" w:hAnsiTheme="majorHAnsi" w:cstheme="majorHAnsi"/>
          <w:sz w:val="22"/>
          <w:szCs w:val="22"/>
        </w:rPr>
        <w:t xml:space="preserve">Tobacco use </w:t>
      </w:r>
      <w:r w:rsidR="002268C0">
        <w:rPr>
          <w:rFonts w:asciiTheme="majorHAnsi" w:hAnsiTheme="majorHAnsi" w:cstheme="majorHAnsi"/>
          <w:sz w:val="22"/>
          <w:szCs w:val="22"/>
        </w:rPr>
        <w:t xml:space="preserve">was </w:t>
      </w:r>
      <w:r w:rsidR="003172AD">
        <w:rPr>
          <w:rFonts w:asciiTheme="majorHAnsi" w:hAnsiTheme="majorHAnsi" w:cstheme="majorHAnsi"/>
          <w:sz w:val="22"/>
          <w:szCs w:val="22"/>
        </w:rPr>
        <w:t>similar across the two groups with 54% of SKIN patients being never smokers and 57% of NOSKI</w:t>
      </w:r>
      <w:r>
        <w:rPr>
          <w:rFonts w:asciiTheme="majorHAnsi" w:hAnsiTheme="majorHAnsi" w:cstheme="majorHAnsi"/>
          <w:sz w:val="22"/>
          <w:szCs w:val="22"/>
        </w:rPr>
        <w:t>N patients being never smokers.</w:t>
      </w:r>
      <w:r w:rsidR="001147C2" w:rsidRPr="004E68DE">
        <w:rPr>
          <w:rFonts w:asciiTheme="majorHAnsi" w:hAnsiTheme="majorHAnsi" w:cstheme="majorHAnsi"/>
          <w:sz w:val="22"/>
          <w:szCs w:val="22"/>
        </w:rPr>
        <w:t xml:space="preserve"> T</w:t>
      </w:r>
      <w:r w:rsidR="000C1548" w:rsidRPr="004E68DE">
        <w:rPr>
          <w:rFonts w:asciiTheme="majorHAnsi" w:hAnsiTheme="majorHAnsi" w:cstheme="majorHAnsi"/>
          <w:sz w:val="22"/>
          <w:szCs w:val="22"/>
        </w:rPr>
        <w:t xml:space="preserve">here was no </w:t>
      </w:r>
      <w:r w:rsidR="00603693" w:rsidRPr="004E68DE">
        <w:rPr>
          <w:rFonts w:asciiTheme="majorHAnsi" w:hAnsiTheme="majorHAnsi" w:cstheme="majorHAnsi"/>
          <w:sz w:val="22"/>
          <w:szCs w:val="22"/>
        </w:rPr>
        <w:t xml:space="preserve">statistically </w:t>
      </w:r>
      <w:r w:rsidR="00A054DC" w:rsidRPr="004E68DE">
        <w:rPr>
          <w:rFonts w:asciiTheme="majorHAnsi" w:hAnsiTheme="majorHAnsi" w:cstheme="majorHAnsi"/>
          <w:sz w:val="22"/>
          <w:szCs w:val="22"/>
        </w:rPr>
        <w:t xml:space="preserve">significant difference in steroid </w:t>
      </w:r>
      <w:r w:rsidR="002268C0">
        <w:rPr>
          <w:rFonts w:asciiTheme="majorHAnsi" w:hAnsiTheme="majorHAnsi" w:cstheme="majorHAnsi"/>
          <w:sz w:val="22"/>
          <w:szCs w:val="22"/>
        </w:rPr>
        <w:t>prescriptions</w:t>
      </w:r>
      <w:r w:rsidR="00A054DC" w:rsidRPr="004E68DE">
        <w:rPr>
          <w:rFonts w:asciiTheme="majorHAnsi" w:hAnsiTheme="majorHAnsi" w:cstheme="majorHAnsi"/>
          <w:sz w:val="22"/>
          <w:szCs w:val="22"/>
        </w:rPr>
        <w:t xml:space="preserve"> across the two groups SKIN and NOSKIN</w:t>
      </w:r>
      <w:r w:rsidR="000C1548" w:rsidRPr="004E68DE">
        <w:rPr>
          <w:rFonts w:asciiTheme="majorHAnsi" w:hAnsiTheme="majorHAnsi" w:cstheme="majorHAnsi"/>
          <w:sz w:val="22"/>
          <w:szCs w:val="22"/>
        </w:rPr>
        <w:t>: a</w:t>
      </w:r>
      <w:r w:rsidR="004C292B" w:rsidRPr="004E68DE">
        <w:rPr>
          <w:rFonts w:asciiTheme="majorHAnsi" w:hAnsiTheme="majorHAnsi" w:cstheme="majorHAnsi"/>
          <w:sz w:val="22"/>
          <w:szCs w:val="22"/>
        </w:rPr>
        <w:t xml:space="preserve">t </w:t>
      </w:r>
      <w:r w:rsidR="002C1EC1" w:rsidRPr="004E68DE">
        <w:rPr>
          <w:rFonts w:asciiTheme="majorHAnsi" w:hAnsiTheme="majorHAnsi" w:cstheme="majorHAnsi"/>
          <w:sz w:val="22"/>
          <w:szCs w:val="22"/>
        </w:rPr>
        <w:t>6 months</w:t>
      </w:r>
      <w:r w:rsidR="004E3BE9" w:rsidRPr="004E68DE">
        <w:rPr>
          <w:rFonts w:asciiTheme="majorHAnsi" w:hAnsiTheme="majorHAnsi" w:cstheme="majorHAnsi"/>
          <w:sz w:val="22"/>
          <w:szCs w:val="22"/>
        </w:rPr>
        <w:t xml:space="preserve"> </w:t>
      </w:r>
      <w:r w:rsidR="00903FE3" w:rsidRPr="004E68DE">
        <w:rPr>
          <w:rFonts w:asciiTheme="majorHAnsi" w:hAnsiTheme="majorHAnsi" w:cstheme="majorHAnsi"/>
          <w:sz w:val="22"/>
          <w:szCs w:val="22"/>
        </w:rPr>
        <w:t>1.3% in SKIN</w:t>
      </w:r>
      <w:r w:rsidR="00144933">
        <w:rPr>
          <w:rFonts w:asciiTheme="majorHAnsi" w:hAnsiTheme="majorHAnsi" w:cstheme="majorHAnsi"/>
          <w:sz w:val="22"/>
          <w:szCs w:val="22"/>
        </w:rPr>
        <w:t xml:space="preserve"> (N = 79)</w:t>
      </w:r>
      <w:r w:rsidR="008842B6" w:rsidRPr="004E68DE">
        <w:rPr>
          <w:rFonts w:asciiTheme="majorHAnsi" w:hAnsiTheme="majorHAnsi" w:cstheme="majorHAnsi"/>
          <w:sz w:val="22"/>
          <w:szCs w:val="22"/>
        </w:rPr>
        <w:t xml:space="preserve"> vs 1.</w:t>
      </w:r>
      <w:r w:rsidR="008842B6" w:rsidRPr="00144933">
        <w:rPr>
          <w:rFonts w:asciiTheme="majorHAnsi" w:hAnsiTheme="majorHAnsi" w:cstheme="majorHAnsi"/>
          <w:sz w:val="22"/>
          <w:szCs w:val="22"/>
        </w:rPr>
        <w:t>6</w:t>
      </w:r>
      <w:r w:rsidR="004E3BE9" w:rsidRPr="00144933">
        <w:rPr>
          <w:rFonts w:asciiTheme="majorHAnsi" w:hAnsiTheme="majorHAnsi" w:cstheme="majorHAnsi"/>
          <w:sz w:val="22"/>
          <w:szCs w:val="22"/>
        </w:rPr>
        <w:t>%</w:t>
      </w:r>
      <w:r w:rsidR="004C292B" w:rsidRPr="00144933">
        <w:rPr>
          <w:rFonts w:asciiTheme="majorHAnsi" w:hAnsiTheme="majorHAnsi" w:cstheme="majorHAnsi"/>
          <w:sz w:val="22"/>
          <w:szCs w:val="22"/>
        </w:rPr>
        <w:t xml:space="preserve"> </w:t>
      </w:r>
      <w:r w:rsidR="00CC55B4" w:rsidRPr="00144933">
        <w:rPr>
          <w:rFonts w:asciiTheme="majorHAnsi" w:hAnsiTheme="majorHAnsi" w:cstheme="majorHAnsi"/>
          <w:sz w:val="22"/>
          <w:szCs w:val="22"/>
        </w:rPr>
        <w:t>NO</w:t>
      </w:r>
      <w:r w:rsidR="004C292B" w:rsidRPr="00144933">
        <w:rPr>
          <w:rFonts w:asciiTheme="majorHAnsi" w:hAnsiTheme="majorHAnsi" w:cstheme="majorHAnsi"/>
          <w:sz w:val="22"/>
          <w:szCs w:val="22"/>
        </w:rPr>
        <w:t>SKIN</w:t>
      </w:r>
      <w:r w:rsidR="009E3DBE" w:rsidRPr="00144933">
        <w:rPr>
          <w:rFonts w:asciiTheme="majorHAnsi" w:hAnsiTheme="majorHAnsi" w:cstheme="majorHAnsi"/>
          <w:sz w:val="22"/>
          <w:szCs w:val="22"/>
        </w:rPr>
        <w:t xml:space="preserve"> </w:t>
      </w:r>
      <w:r w:rsidR="00144933" w:rsidRPr="00144933">
        <w:rPr>
          <w:rFonts w:asciiTheme="majorHAnsi" w:hAnsiTheme="majorHAnsi" w:cstheme="majorHAnsi"/>
          <w:sz w:val="22"/>
          <w:szCs w:val="22"/>
        </w:rPr>
        <w:t xml:space="preserve">(N = </w:t>
      </w:r>
      <w:r w:rsidR="00144933">
        <w:rPr>
          <w:rFonts w:asciiTheme="majorHAnsi" w:hAnsiTheme="majorHAnsi" w:cstheme="majorHAnsi"/>
          <w:sz w:val="22"/>
          <w:szCs w:val="22"/>
        </w:rPr>
        <w:t>316</w:t>
      </w:r>
      <w:r w:rsidR="00144933" w:rsidRPr="00144933">
        <w:rPr>
          <w:rFonts w:asciiTheme="majorHAnsi" w:hAnsiTheme="majorHAnsi" w:cstheme="majorHAnsi"/>
          <w:sz w:val="22"/>
          <w:szCs w:val="22"/>
        </w:rPr>
        <w:t>)</w:t>
      </w:r>
      <w:r w:rsidR="00144933">
        <w:rPr>
          <w:rFonts w:asciiTheme="majorHAnsi" w:hAnsiTheme="majorHAnsi" w:cstheme="majorHAnsi"/>
          <w:sz w:val="22"/>
          <w:szCs w:val="22"/>
        </w:rPr>
        <w:t xml:space="preserve"> </w:t>
      </w:r>
      <w:r w:rsidR="00903FE3" w:rsidRPr="00144933">
        <w:rPr>
          <w:rFonts w:asciiTheme="majorHAnsi" w:hAnsiTheme="majorHAnsi" w:cstheme="majorHAnsi"/>
          <w:sz w:val="22"/>
          <w:szCs w:val="22"/>
        </w:rPr>
        <w:t xml:space="preserve">with </w:t>
      </w:r>
      <w:del w:id="197" w:author="Higgins, Peter" w:date="2021-04-06T14:59:00Z">
        <w:r w:rsidR="00903FE3" w:rsidRPr="00144933" w:rsidDel="00A7482B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198" w:author="Higgins, Peter" w:date="2021-04-06T14:59:00Z">
        <w:r w:rsidR="00A7482B">
          <w:rPr>
            <w:rFonts w:asciiTheme="majorHAnsi" w:hAnsiTheme="majorHAnsi" w:cstheme="majorHAnsi"/>
            <w:sz w:val="22"/>
            <w:szCs w:val="22"/>
          </w:rPr>
          <w:t>p</w:t>
        </w:r>
        <w:r w:rsidR="00A7482B" w:rsidRPr="00144933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903FE3" w:rsidRPr="00144933">
        <w:rPr>
          <w:rFonts w:asciiTheme="majorHAnsi" w:hAnsiTheme="majorHAnsi" w:cstheme="majorHAnsi"/>
          <w:sz w:val="22"/>
          <w:szCs w:val="22"/>
        </w:rPr>
        <w:t>= 0.837</w:t>
      </w:r>
      <w:r w:rsidR="001C01E2" w:rsidRPr="00144933">
        <w:rPr>
          <w:rFonts w:asciiTheme="majorHAnsi" w:hAnsiTheme="majorHAnsi" w:cstheme="majorHAnsi"/>
          <w:sz w:val="22"/>
          <w:szCs w:val="22"/>
        </w:rPr>
        <w:t xml:space="preserve"> </w:t>
      </w:r>
      <w:r w:rsidR="000C1548" w:rsidRPr="00144933">
        <w:rPr>
          <w:rFonts w:asciiTheme="majorHAnsi" w:hAnsiTheme="majorHAnsi" w:cstheme="majorHAnsi"/>
          <w:sz w:val="22"/>
          <w:szCs w:val="22"/>
        </w:rPr>
        <w:t xml:space="preserve">and at </w:t>
      </w:r>
      <w:proofErr w:type="gramStart"/>
      <w:r w:rsidR="00B959F8" w:rsidRPr="00144933">
        <w:rPr>
          <w:rFonts w:asciiTheme="majorHAnsi" w:hAnsiTheme="majorHAnsi" w:cstheme="majorHAnsi"/>
          <w:sz w:val="22"/>
          <w:szCs w:val="22"/>
        </w:rPr>
        <w:t>1 year</w:t>
      </w:r>
      <w:proofErr w:type="gramEnd"/>
      <w:r w:rsidR="000C1548" w:rsidRPr="00144933">
        <w:rPr>
          <w:rFonts w:asciiTheme="majorHAnsi" w:hAnsiTheme="majorHAnsi" w:cstheme="majorHAnsi"/>
          <w:sz w:val="22"/>
          <w:szCs w:val="22"/>
        </w:rPr>
        <w:t xml:space="preserve"> SKIN 1.6% </w:t>
      </w:r>
      <w:r w:rsidR="00144933">
        <w:rPr>
          <w:rFonts w:asciiTheme="majorHAnsi" w:hAnsiTheme="majorHAnsi" w:cstheme="majorHAnsi"/>
          <w:sz w:val="22"/>
          <w:szCs w:val="22"/>
        </w:rPr>
        <w:t xml:space="preserve">(N = 62) </w:t>
      </w:r>
      <w:r w:rsidR="000C1548" w:rsidRPr="00144933">
        <w:rPr>
          <w:rFonts w:asciiTheme="majorHAnsi" w:hAnsiTheme="majorHAnsi" w:cstheme="majorHAnsi"/>
          <w:sz w:val="22"/>
          <w:szCs w:val="22"/>
        </w:rPr>
        <w:t>vs. NOSKIN 4</w:t>
      </w:r>
      <w:r w:rsidR="00903FE3" w:rsidRPr="00144933">
        <w:rPr>
          <w:rFonts w:asciiTheme="majorHAnsi" w:hAnsiTheme="majorHAnsi" w:cstheme="majorHAnsi"/>
          <w:sz w:val="22"/>
          <w:szCs w:val="22"/>
        </w:rPr>
        <w:t>.2</w:t>
      </w:r>
      <w:r w:rsidR="000C1548" w:rsidRPr="00144933">
        <w:rPr>
          <w:rFonts w:asciiTheme="majorHAnsi" w:hAnsiTheme="majorHAnsi" w:cstheme="majorHAnsi"/>
          <w:sz w:val="22"/>
          <w:szCs w:val="22"/>
        </w:rPr>
        <w:t>%</w:t>
      </w:r>
      <w:r w:rsidR="00144933">
        <w:rPr>
          <w:rFonts w:asciiTheme="majorHAnsi" w:hAnsiTheme="majorHAnsi" w:cstheme="majorHAnsi"/>
          <w:sz w:val="22"/>
          <w:szCs w:val="22"/>
        </w:rPr>
        <w:t xml:space="preserve"> (</w:t>
      </w:r>
      <w:r w:rsidR="00144933" w:rsidRPr="00144933">
        <w:rPr>
          <w:rFonts w:asciiTheme="majorHAnsi" w:hAnsiTheme="majorHAnsi" w:cstheme="majorHAnsi"/>
          <w:sz w:val="22"/>
          <w:szCs w:val="22"/>
        </w:rPr>
        <w:t xml:space="preserve">N = </w:t>
      </w:r>
      <w:r w:rsidR="00144933">
        <w:rPr>
          <w:rFonts w:asciiTheme="majorHAnsi" w:hAnsiTheme="majorHAnsi" w:cstheme="majorHAnsi"/>
          <w:sz w:val="22"/>
          <w:szCs w:val="22"/>
        </w:rPr>
        <w:t>240</w:t>
      </w:r>
      <w:r w:rsidR="00144933" w:rsidRPr="00144933">
        <w:rPr>
          <w:rFonts w:asciiTheme="majorHAnsi" w:hAnsiTheme="majorHAnsi" w:cstheme="majorHAnsi"/>
          <w:sz w:val="22"/>
          <w:szCs w:val="22"/>
        </w:rPr>
        <w:t>)</w:t>
      </w:r>
      <w:r w:rsidR="000C1548" w:rsidRPr="00144933">
        <w:rPr>
          <w:rFonts w:asciiTheme="majorHAnsi" w:hAnsiTheme="majorHAnsi" w:cstheme="majorHAnsi"/>
          <w:sz w:val="22"/>
          <w:szCs w:val="22"/>
        </w:rPr>
        <w:t xml:space="preserve"> </w:t>
      </w:r>
      <w:r w:rsidR="00866F38" w:rsidRPr="00144933">
        <w:rPr>
          <w:rFonts w:asciiTheme="majorHAnsi" w:hAnsiTheme="majorHAnsi" w:cstheme="majorHAnsi"/>
          <w:sz w:val="22"/>
          <w:szCs w:val="22"/>
        </w:rPr>
        <w:t xml:space="preserve">with </w:t>
      </w:r>
      <w:del w:id="199" w:author="Higgins, Peter" w:date="2021-04-06T14:59:00Z">
        <w:r w:rsidR="00866F38" w:rsidRPr="00144933" w:rsidDel="00A7482B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200" w:author="Higgins, Peter" w:date="2021-04-06T14:59:00Z">
        <w:r w:rsidR="00A7482B">
          <w:rPr>
            <w:rFonts w:asciiTheme="majorHAnsi" w:hAnsiTheme="majorHAnsi" w:cstheme="majorHAnsi"/>
            <w:sz w:val="22"/>
            <w:szCs w:val="22"/>
          </w:rPr>
          <w:t>p</w:t>
        </w:r>
        <w:r w:rsidR="00A7482B" w:rsidRPr="00144933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866F38" w:rsidRPr="00144933">
        <w:rPr>
          <w:rFonts w:asciiTheme="majorHAnsi" w:hAnsiTheme="majorHAnsi" w:cstheme="majorHAnsi"/>
          <w:sz w:val="22"/>
          <w:szCs w:val="22"/>
        </w:rPr>
        <w:t>= 0.3</w:t>
      </w:r>
      <w:r w:rsidR="00C66020" w:rsidRPr="00144933">
        <w:rPr>
          <w:rFonts w:asciiTheme="majorHAnsi" w:hAnsiTheme="majorHAnsi" w:cstheme="majorHAnsi"/>
          <w:sz w:val="22"/>
          <w:szCs w:val="22"/>
        </w:rPr>
        <w:t>39</w:t>
      </w:r>
      <w:r w:rsidR="000C1548" w:rsidRPr="00144933">
        <w:rPr>
          <w:rFonts w:asciiTheme="majorHAnsi" w:hAnsiTheme="majorHAnsi" w:cstheme="majorHAnsi"/>
          <w:sz w:val="22"/>
          <w:szCs w:val="22"/>
        </w:rPr>
        <w:t>.</w:t>
      </w:r>
      <w:r w:rsidR="000C1548">
        <w:rPr>
          <w:rFonts w:asciiTheme="majorHAnsi" w:hAnsiTheme="majorHAnsi" w:cstheme="majorHAnsi"/>
          <w:sz w:val="22"/>
          <w:szCs w:val="22"/>
        </w:rPr>
        <w:t xml:space="preserve"> </w:t>
      </w:r>
      <w:r w:rsidR="004E3BE9" w:rsidRPr="0075626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37BB52A" w14:textId="03DC665D" w:rsidR="005156B6" w:rsidRPr="00756260" w:rsidRDefault="005156B6" w:rsidP="00CB19E0">
      <w:pPr>
        <w:rPr>
          <w:rFonts w:asciiTheme="majorHAnsi" w:hAnsiTheme="majorHAnsi" w:cstheme="majorHAnsi"/>
          <w:b/>
          <w:sz w:val="22"/>
          <w:szCs w:val="22"/>
        </w:rPr>
      </w:pPr>
    </w:p>
    <w:p w14:paraId="394FAA25" w14:textId="5294FBC8" w:rsidR="00CF0AF9" w:rsidRPr="00756260" w:rsidRDefault="00CF0AF9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756260">
        <w:rPr>
          <w:rFonts w:asciiTheme="majorHAnsi" w:hAnsiTheme="majorHAnsi" w:cstheme="majorHAnsi"/>
          <w:b/>
          <w:sz w:val="22"/>
          <w:szCs w:val="22"/>
        </w:rPr>
        <w:t>Laboratory Values</w:t>
      </w:r>
      <w:r w:rsidR="00144933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67C8FC4D" w14:textId="5F36076B" w:rsidR="00A2305F" w:rsidRDefault="002F3EEB" w:rsidP="00CB19E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 terms of laboratory values</w:t>
      </w:r>
      <w:r w:rsidR="00A2305F">
        <w:rPr>
          <w:rFonts w:asciiTheme="majorHAnsi" w:hAnsiTheme="majorHAnsi" w:cstheme="majorHAnsi"/>
          <w:sz w:val="22"/>
          <w:szCs w:val="22"/>
        </w:rPr>
        <w:t xml:space="preserve"> there was a statistically significantly </w:t>
      </w:r>
      <w:del w:id="201" w:author="Higgins, Peter" w:date="2021-04-06T14:59:00Z">
        <w:r w:rsidR="00A2305F" w:rsidDel="00A7482B">
          <w:rPr>
            <w:rFonts w:asciiTheme="majorHAnsi" w:hAnsiTheme="majorHAnsi" w:cstheme="majorHAnsi"/>
            <w:sz w:val="22"/>
            <w:szCs w:val="22"/>
          </w:rPr>
          <w:delText xml:space="preserve">greater </w:delText>
        </w:r>
      </w:del>
      <w:r w:rsidR="00A2305F">
        <w:rPr>
          <w:rFonts w:asciiTheme="majorHAnsi" w:hAnsiTheme="majorHAnsi" w:cstheme="majorHAnsi"/>
          <w:sz w:val="22"/>
          <w:szCs w:val="22"/>
        </w:rPr>
        <w:t>decrease in FCP in the SKIN group</w:t>
      </w:r>
      <w:ins w:id="202" w:author="Higgins, Peter" w:date="2021-04-06T14:59:00Z">
        <w:r w:rsidR="00A7482B">
          <w:rPr>
            <w:rFonts w:asciiTheme="majorHAnsi" w:hAnsiTheme="majorHAnsi" w:cstheme="majorHAnsi"/>
            <w:sz w:val="22"/>
            <w:szCs w:val="22"/>
          </w:rPr>
          <w:t xml:space="preserve">, but not </w:t>
        </w:r>
      </w:ins>
      <w:del w:id="203" w:author="Higgins, Peter" w:date="2021-04-06T14:59:00Z">
        <w:r w:rsidR="00A2305F" w:rsidDel="00A7482B">
          <w:rPr>
            <w:rFonts w:asciiTheme="majorHAnsi" w:hAnsiTheme="majorHAnsi" w:cstheme="majorHAnsi"/>
            <w:sz w:val="22"/>
            <w:szCs w:val="22"/>
          </w:rPr>
          <w:delText xml:space="preserve"> than </w:delText>
        </w:r>
      </w:del>
      <w:r w:rsidR="001C01E2">
        <w:rPr>
          <w:rFonts w:asciiTheme="majorHAnsi" w:hAnsiTheme="majorHAnsi" w:cstheme="majorHAnsi"/>
          <w:sz w:val="22"/>
          <w:szCs w:val="22"/>
        </w:rPr>
        <w:t xml:space="preserve">in </w:t>
      </w:r>
      <w:r w:rsidR="00A2305F">
        <w:rPr>
          <w:rFonts w:asciiTheme="majorHAnsi" w:hAnsiTheme="majorHAnsi" w:cstheme="majorHAnsi"/>
          <w:sz w:val="22"/>
          <w:szCs w:val="22"/>
        </w:rPr>
        <w:t xml:space="preserve">the NOSKIN group. </w:t>
      </w:r>
      <w:r w:rsidR="00070B25">
        <w:rPr>
          <w:rFonts w:asciiTheme="majorHAnsi" w:hAnsiTheme="majorHAnsi" w:cstheme="majorHAnsi"/>
          <w:sz w:val="22"/>
          <w:szCs w:val="22"/>
        </w:rPr>
        <w:t>Each group</w:t>
      </w:r>
      <w:r w:rsidR="00A2305F">
        <w:rPr>
          <w:rFonts w:asciiTheme="majorHAnsi" w:hAnsiTheme="majorHAnsi" w:cstheme="majorHAnsi"/>
          <w:sz w:val="22"/>
          <w:szCs w:val="22"/>
        </w:rPr>
        <w:t xml:space="preserve"> had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070B25">
        <w:rPr>
          <w:rFonts w:asciiTheme="majorHAnsi" w:hAnsiTheme="majorHAnsi" w:cstheme="majorHAnsi"/>
          <w:sz w:val="22"/>
          <w:szCs w:val="22"/>
        </w:rPr>
        <w:t xml:space="preserve">a </w:t>
      </w:r>
      <w:r w:rsidR="00A2305F">
        <w:rPr>
          <w:rFonts w:asciiTheme="majorHAnsi" w:hAnsiTheme="majorHAnsi" w:cstheme="majorHAnsi"/>
          <w:sz w:val="22"/>
          <w:szCs w:val="22"/>
        </w:rPr>
        <w:t>large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decrease in FCP after treatment, </w:t>
      </w:r>
      <w:r w:rsidR="00A2305F">
        <w:rPr>
          <w:rFonts w:asciiTheme="majorHAnsi" w:hAnsiTheme="majorHAnsi" w:cstheme="majorHAnsi"/>
          <w:sz w:val="22"/>
          <w:szCs w:val="22"/>
        </w:rPr>
        <w:t>with SKIN showing statistical significance and NOSKIN almost reaching it.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FCP</w:t>
      </w:r>
      <w:r w:rsidR="002268C0">
        <w:rPr>
          <w:rFonts w:asciiTheme="majorHAnsi" w:hAnsiTheme="majorHAnsi" w:cstheme="majorHAnsi"/>
          <w:sz w:val="22"/>
          <w:szCs w:val="22"/>
        </w:rPr>
        <w:t xml:space="preserve"> in the SKIN group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decreased </w:t>
      </w:r>
      <w:r w:rsidR="00B612ED">
        <w:rPr>
          <w:rFonts w:asciiTheme="majorHAnsi" w:hAnsiTheme="majorHAnsi" w:cstheme="majorHAnsi"/>
          <w:sz w:val="22"/>
          <w:szCs w:val="22"/>
        </w:rPr>
        <w:t xml:space="preserve">by </w:t>
      </w:r>
      <w:r w:rsidR="00433574">
        <w:rPr>
          <w:rFonts w:asciiTheme="majorHAnsi" w:hAnsiTheme="majorHAnsi" w:cstheme="majorHAnsi"/>
          <w:sz w:val="22"/>
          <w:szCs w:val="22"/>
        </w:rPr>
        <w:t>58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% from mean of </w:t>
      </w:r>
      <w:r w:rsidR="00433574">
        <w:rPr>
          <w:rFonts w:asciiTheme="majorHAnsi" w:hAnsiTheme="majorHAnsi" w:cstheme="majorHAnsi"/>
          <w:sz w:val="22"/>
          <w:szCs w:val="22"/>
        </w:rPr>
        <w:t>394.0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(SD</w:t>
      </w:r>
      <w:r w:rsidR="0015169B" w:rsidRPr="00756260">
        <w:rPr>
          <w:rFonts w:asciiTheme="majorHAnsi" w:hAnsiTheme="majorHAnsi" w:cstheme="majorHAnsi"/>
          <w:sz w:val="22"/>
          <w:szCs w:val="22"/>
        </w:rPr>
        <w:t xml:space="preserve"> = </w:t>
      </w:r>
      <w:r w:rsidR="00433574">
        <w:rPr>
          <w:rFonts w:asciiTheme="majorHAnsi" w:hAnsiTheme="majorHAnsi" w:cstheme="majorHAnsi"/>
          <w:sz w:val="22"/>
          <w:szCs w:val="22"/>
        </w:rPr>
        <w:t>165.6</w:t>
      </w:r>
      <w:r w:rsidR="0015169B" w:rsidRPr="00756260">
        <w:rPr>
          <w:rFonts w:asciiTheme="majorHAnsi" w:hAnsiTheme="majorHAnsi" w:cstheme="majorHAnsi"/>
          <w:sz w:val="22"/>
          <w:szCs w:val="22"/>
        </w:rPr>
        <w:t xml:space="preserve">) to </w:t>
      </w:r>
      <w:r w:rsidR="00433574">
        <w:rPr>
          <w:rFonts w:asciiTheme="majorHAnsi" w:hAnsiTheme="majorHAnsi" w:cstheme="majorHAnsi"/>
          <w:sz w:val="22"/>
          <w:szCs w:val="22"/>
        </w:rPr>
        <w:t>164.1</w:t>
      </w:r>
      <w:r w:rsidR="0015169B" w:rsidRPr="00756260">
        <w:rPr>
          <w:rFonts w:asciiTheme="majorHAnsi" w:hAnsiTheme="majorHAnsi" w:cstheme="majorHAnsi"/>
          <w:sz w:val="22"/>
          <w:szCs w:val="22"/>
        </w:rPr>
        <w:t xml:space="preserve"> (SD = </w:t>
      </w:r>
      <w:r w:rsidR="00433574">
        <w:rPr>
          <w:rFonts w:asciiTheme="majorHAnsi" w:hAnsiTheme="majorHAnsi" w:cstheme="majorHAnsi"/>
          <w:sz w:val="22"/>
          <w:szCs w:val="22"/>
        </w:rPr>
        <w:t>142.5</w:t>
      </w:r>
      <w:r w:rsidR="0015169B" w:rsidRPr="00756260">
        <w:rPr>
          <w:rFonts w:asciiTheme="majorHAnsi" w:hAnsiTheme="majorHAnsi" w:cstheme="majorHAnsi"/>
          <w:sz w:val="22"/>
          <w:szCs w:val="22"/>
        </w:rPr>
        <w:t>)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, </w:t>
      </w:r>
      <w:r w:rsidR="00433574">
        <w:rPr>
          <w:rFonts w:asciiTheme="majorHAnsi" w:hAnsiTheme="majorHAnsi" w:cstheme="majorHAnsi"/>
          <w:sz w:val="22"/>
          <w:szCs w:val="22"/>
        </w:rPr>
        <w:t>N = 7</w:t>
      </w:r>
      <w:r w:rsidR="002E2F41" w:rsidRPr="00756260">
        <w:rPr>
          <w:rFonts w:asciiTheme="majorHAnsi" w:hAnsiTheme="majorHAnsi" w:cstheme="majorHAnsi"/>
          <w:sz w:val="22"/>
          <w:szCs w:val="22"/>
        </w:rPr>
        <w:t xml:space="preserve">, P = </w:t>
      </w:r>
      <w:r w:rsidR="00433574" w:rsidRPr="00433574">
        <w:rPr>
          <w:rFonts w:asciiTheme="majorHAnsi" w:hAnsiTheme="majorHAnsi" w:cstheme="majorHAnsi"/>
          <w:sz w:val="22"/>
          <w:szCs w:val="22"/>
        </w:rPr>
        <w:t>0.0015</w:t>
      </w:r>
      <w:r w:rsidR="002E2F41" w:rsidRPr="00756260">
        <w:rPr>
          <w:rFonts w:asciiTheme="majorHAnsi" w:hAnsiTheme="majorHAnsi" w:cstheme="majorHAnsi"/>
          <w:sz w:val="22"/>
          <w:szCs w:val="22"/>
        </w:rPr>
        <w:t>,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whereas FCP</w:t>
      </w:r>
      <w:r w:rsidR="002268C0">
        <w:rPr>
          <w:rFonts w:asciiTheme="majorHAnsi" w:hAnsiTheme="majorHAnsi" w:cstheme="majorHAnsi"/>
          <w:sz w:val="22"/>
          <w:szCs w:val="22"/>
        </w:rPr>
        <w:t xml:space="preserve"> in the NOSKIN group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decreased </w:t>
      </w:r>
      <w:r w:rsidR="008B0FE9">
        <w:rPr>
          <w:rFonts w:asciiTheme="majorHAnsi" w:hAnsiTheme="majorHAnsi" w:cstheme="majorHAnsi"/>
          <w:sz w:val="22"/>
          <w:szCs w:val="22"/>
        </w:rPr>
        <w:t xml:space="preserve">by </w:t>
      </w:r>
      <w:r w:rsidR="00A2305F">
        <w:rPr>
          <w:rFonts w:asciiTheme="majorHAnsi" w:hAnsiTheme="majorHAnsi" w:cstheme="majorHAnsi"/>
          <w:sz w:val="22"/>
          <w:szCs w:val="22"/>
        </w:rPr>
        <w:t>27.5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% from a mean of </w:t>
      </w:r>
      <w:r w:rsidR="008842B6">
        <w:rPr>
          <w:rFonts w:asciiTheme="majorHAnsi" w:hAnsiTheme="majorHAnsi" w:cstheme="majorHAnsi"/>
          <w:sz w:val="22"/>
          <w:szCs w:val="22"/>
        </w:rPr>
        <w:t>364.9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(SD = </w:t>
      </w:r>
      <w:r w:rsidR="00A2305F">
        <w:rPr>
          <w:rFonts w:asciiTheme="majorHAnsi" w:hAnsiTheme="majorHAnsi" w:cstheme="majorHAnsi"/>
          <w:sz w:val="22"/>
          <w:szCs w:val="22"/>
        </w:rPr>
        <w:t>277.3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) to </w:t>
      </w:r>
      <w:r w:rsidR="008842B6">
        <w:rPr>
          <w:rFonts w:asciiTheme="majorHAnsi" w:hAnsiTheme="majorHAnsi" w:cstheme="majorHAnsi"/>
          <w:sz w:val="22"/>
          <w:szCs w:val="22"/>
        </w:rPr>
        <w:t>264.7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(</w:t>
      </w:r>
      <w:r w:rsidR="002E2F41" w:rsidRPr="00756260">
        <w:rPr>
          <w:rFonts w:asciiTheme="majorHAnsi" w:hAnsiTheme="majorHAnsi" w:cstheme="majorHAnsi"/>
          <w:sz w:val="22"/>
          <w:szCs w:val="22"/>
        </w:rPr>
        <w:t xml:space="preserve">SD = </w:t>
      </w:r>
      <w:r w:rsidR="00A2305F">
        <w:rPr>
          <w:rFonts w:asciiTheme="majorHAnsi" w:hAnsiTheme="majorHAnsi" w:cstheme="majorHAnsi"/>
          <w:sz w:val="22"/>
          <w:szCs w:val="22"/>
        </w:rPr>
        <w:t>412.5), N = 37</w:t>
      </w:r>
      <w:r w:rsidR="002E2F41" w:rsidRPr="00756260">
        <w:rPr>
          <w:rFonts w:asciiTheme="majorHAnsi" w:hAnsiTheme="majorHAnsi" w:cstheme="majorHAnsi"/>
          <w:sz w:val="22"/>
          <w:szCs w:val="22"/>
        </w:rPr>
        <w:t>, P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= </w:t>
      </w:r>
      <w:r w:rsidR="00A2305F" w:rsidRPr="00A2305F">
        <w:rPr>
          <w:rFonts w:asciiTheme="majorHAnsi" w:hAnsiTheme="majorHAnsi" w:cstheme="majorHAnsi"/>
          <w:sz w:val="22"/>
          <w:szCs w:val="22"/>
        </w:rPr>
        <w:t>0.052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. </w:t>
      </w:r>
      <w:r w:rsidR="00A2305F">
        <w:rPr>
          <w:rFonts w:asciiTheme="majorHAnsi" w:hAnsiTheme="majorHAnsi" w:cstheme="majorHAnsi"/>
          <w:sz w:val="22"/>
          <w:szCs w:val="22"/>
        </w:rPr>
        <w:t xml:space="preserve">The </w:t>
      </w:r>
      <w:del w:id="204" w:author="Higgins, Peter" w:date="2021-04-06T15:00:00Z">
        <w:r w:rsidR="005156B6" w:rsidRPr="00756260" w:rsidDel="007938C7">
          <w:rPr>
            <w:rFonts w:asciiTheme="majorHAnsi" w:hAnsiTheme="majorHAnsi" w:cstheme="majorHAnsi"/>
            <w:sz w:val="22"/>
            <w:szCs w:val="22"/>
          </w:rPr>
          <w:delText>delta mean</w:delText>
        </w:r>
        <w:r w:rsidR="00A2305F" w:rsidDel="007938C7">
          <w:rPr>
            <w:rFonts w:asciiTheme="majorHAnsi" w:hAnsiTheme="majorHAnsi" w:cstheme="majorHAnsi"/>
            <w:sz w:val="22"/>
            <w:szCs w:val="22"/>
          </w:rPr>
          <w:delText xml:space="preserve"> ratio</w:delText>
        </w:r>
      </w:del>
      <w:ins w:id="205" w:author="Higgins, Peter" w:date="2021-04-06T15:00:00Z">
        <w:r w:rsidR="007938C7">
          <w:rPr>
            <w:rFonts w:asciiTheme="majorHAnsi" w:hAnsiTheme="majorHAnsi" w:cstheme="majorHAnsi"/>
            <w:sz w:val="22"/>
            <w:szCs w:val="22"/>
          </w:rPr>
          <w:t>percentage reduction was significantly different</w:t>
        </w:r>
      </w:ins>
      <w:r w:rsidR="005156B6" w:rsidRPr="00756260">
        <w:rPr>
          <w:rFonts w:asciiTheme="majorHAnsi" w:hAnsiTheme="majorHAnsi" w:cstheme="majorHAnsi"/>
          <w:sz w:val="22"/>
          <w:szCs w:val="22"/>
        </w:rPr>
        <w:t xml:space="preserve"> between the two groups</w:t>
      </w:r>
      <w:ins w:id="206" w:author="Higgins, Peter" w:date="2021-04-06T15:00:00Z">
        <w:r w:rsidR="007938C7">
          <w:rPr>
            <w:rFonts w:asciiTheme="majorHAnsi" w:hAnsiTheme="majorHAnsi" w:cstheme="majorHAnsi"/>
            <w:sz w:val="22"/>
            <w:szCs w:val="22"/>
          </w:rPr>
          <w:t xml:space="preserve">, with p </w:t>
        </w:r>
      </w:ins>
      <w:del w:id="207" w:author="Higgins, Peter" w:date="2021-04-06T15:00:00Z">
        <w:r w:rsidR="00A2305F" w:rsidDel="007938C7">
          <w:rPr>
            <w:rFonts w:asciiTheme="majorHAnsi" w:hAnsiTheme="majorHAnsi" w:cstheme="majorHAnsi"/>
            <w:sz w:val="22"/>
            <w:szCs w:val="22"/>
          </w:rPr>
          <w:delText xml:space="preserve"> showed </w:delText>
        </w:r>
        <w:r w:rsidR="005156B6" w:rsidRPr="00756260" w:rsidDel="007938C7">
          <w:rPr>
            <w:rFonts w:asciiTheme="majorHAnsi" w:hAnsiTheme="majorHAnsi" w:cstheme="majorHAnsi"/>
            <w:sz w:val="22"/>
            <w:szCs w:val="22"/>
          </w:rPr>
          <w:delText>P</w:delText>
        </w:r>
        <w:r w:rsidR="00A2305F" w:rsidDel="007938C7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r w:rsidR="00A2305F">
        <w:rPr>
          <w:rFonts w:asciiTheme="majorHAnsi" w:hAnsiTheme="majorHAnsi" w:cstheme="majorHAnsi"/>
          <w:sz w:val="22"/>
          <w:szCs w:val="22"/>
        </w:rPr>
        <w:t>=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A2305F" w:rsidRPr="00A2305F">
        <w:rPr>
          <w:rFonts w:asciiTheme="majorHAnsi" w:hAnsiTheme="majorHAnsi" w:cstheme="majorHAnsi"/>
          <w:sz w:val="22"/>
          <w:szCs w:val="22"/>
        </w:rPr>
        <w:t>0.0167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788A8294" w14:textId="731A7460" w:rsidR="00A2305F" w:rsidRDefault="00A2305F" w:rsidP="00CB19E0">
      <w:pPr>
        <w:rPr>
          <w:rFonts w:asciiTheme="majorHAnsi" w:hAnsiTheme="majorHAnsi" w:cstheme="majorHAnsi"/>
          <w:sz w:val="22"/>
          <w:szCs w:val="22"/>
        </w:rPr>
      </w:pPr>
    </w:p>
    <w:p w14:paraId="0BE1BD44" w14:textId="1B633A6E" w:rsidR="005156B6" w:rsidRPr="00756260" w:rsidRDefault="0056108F" w:rsidP="00CB19E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CRP followed a similar trajectory </w:t>
      </w:r>
      <w:r w:rsidR="004A4154">
        <w:rPr>
          <w:rFonts w:asciiTheme="majorHAnsi" w:hAnsiTheme="majorHAnsi" w:cstheme="majorHAnsi"/>
          <w:sz w:val="22"/>
          <w:szCs w:val="22"/>
        </w:rPr>
        <w:t xml:space="preserve">to FCP </w:t>
      </w:r>
      <w:r>
        <w:rPr>
          <w:rFonts w:asciiTheme="majorHAnsi" w:hAnsiTheme="majorHAnsi" w:cstheme="majorHAnsi"/>
          <w:sz w:val="22"/>
          <w:szCs w:val="22"/>
        </w:rPr>
        <w:t xml:space="preserve">with a statistically significantly </w:t>
      </w:r>
      <w:del w:id="208" w:author="Higgins, Peter" w:date="2021-04-06T15:01:00Z">
        <w:r w:rsidR="00070B25" w:rsidDel="007938C7">
          <w:rPr>
            <w:rFonts w:asciiTheme="majorHAnsi" w:hAnsiTheme="majorHAnsi" w:cstheme="majorHAnsi"/>
            <w:sz w:val="22"/>
            <w:szCs w:val="22"/>
          </w:rPr>
          <w:delText>larger</w:delText>
        </w:r>
        <w:r w:rsidDel="007938C7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r>
        <w:rPr>
          <w:rFonts w:asciiTheme="majorHAnsi" w:hAnsiTheme="majorHAnsi" w:cstheme="majorHAnsi"/>
          <w:sz w:val="22"/>
          <w:szCs w:val="22"/>
        </w:rPr>
        <w:t xml:space="preserve">decrease in </w:t>
      </w:r>
      <w:r w:rsidR="004A4154">
        <w:rPr>
          <w:rFonts w:asciiTheme="majorHAnsi" w:hAnsiTheme="majorHAnsi" w:cstheme="majorHAnsi"/>
          <w:sz w:val="22"/>
          <w:szCs w:val="22"/>
        </w:rPr>
        <w:t>CRP</w:t>
      </w:r>
      <w:r>
        <w:rPr>
          <w:rFonts w:asciiTheme="majorHAnsi" w:hAnsiTheme="majorHAnsi" w:cstheme="majorHAnsi"/>
          <w:sz w:val="22"/>
          <w:szCs w:val="22"/>
        </w:rPr>
        <w:t xml:space="preserve"> in the SKIN group </w:t>
      </w:r>
      <w:del w:id="209" w:author="Higgins, Peter" w:date="2021-04-06T15:01:00Z">
        <w:r w:rsidDel="007938C7">
          <w:rPr>
            <w:rFonts w:asciiTheme="majorHAnsi" w:hAnsiTheme="majorHAnsi" w:cstheme="majorHAnsi"/>
            <w:sz w:val="22"/>
            <w:szCs w:val="22"/>
          </w:rPr>
          <w:delText>than</w:delText>
        </w:r>
        <w:r w:rsidR="009D09BB" w:rsidDel="007938C7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</w:del>
      <w:ins w:id="210" w:author="Higgins, Peter" w:date="2021-04-06T15:01:00Z">
        <w:r w:rsidR="007938C7">
          <w:rPr>
            <w:rFonts w:asciiTheme="majorHAnsi" w:hAnsiTheme="majorHAnsi" w:cstheme="majorHAnsi"/>
            <w:sz w:val="22"/>
            <w:szCs w:val="22"/>
          </w:rPr>
          <w:t>and</w:t>
        </w:r>
        <w:r w:rsidR="007938C7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="009D09BB">
        <w:rPr>
          <w:rFonts w:asciiTheme="majorHAnsi" w:hAnsiTheme="majorHAnsi" w:cstheme="majorHAnsi"/>
          <w:sz w:val="22"/>
          <w:szCs w:val="22"/>
        </w:rPr>
        <w:t>in</w:t>
      </w:r>
      <w:r>
        <w:rPr>
          <w:rFonts w:asciiTheme="majorHAnsi" w:hAnsiTheme="majorHAnsi" w:cstheme="majorHAnsi"/>
          <w:sz w:val="22"/>
          <w:szCs w:val="22"/>
        </w:rPr>
        <w:t xml:space="preserve"> the NOSKIN group. </w:t>
      </w:r>
      <w:r w:rsidR="00833F7F">
        <w:rPr>
          <w:rFonts w:asciiTheme="majorHAnsi" w:hAnsiTheme="majorHAnsi" w:cstheme="majorHAnsi"/>
          <w:sz w:val="22"/>
          <w:szCs w:val="22"/>
        </w:rPr>
        <w:t>B</w:t>
      </w:r>
      <w:r>
        <w:rPr>
          <w:rFonts w:asciiTheme="majorHAnsi" w:hAnsiTheme="majorHAnsi" w:cstheme="majorHAnsi"/>
          <w:sz w:val="22"/>
          <w:szCs w:val="22"/>
        </w:rPr>
        <w:t>oth SKIN and NOSKIN showed statistical significance</w:t>
      </w:r>
      <w:r w:rsidR="00070B25">
        <w:rPr>
          <w:rFonts w:asciiTheme="majorHAnsi" w:hAnsiTheme="majorHAnsi" w:cstheme="majorHAnsi"/>
          <w:sz w:val="22"/>
          <w:szCs w:val="22"/>
        </w:rPr>
        <w:t xml:space="preserve"> in </w:t>
      </w:r>
      <w:r w:rsidR="00833F7F">
        <w:rPr>
          <w:rFonts w:asciiTheme="majorHAnsi" w:hAnsiTheme="majorHAnsi" w:cstheme="majorHAnsi"/>
          <w:sz w:val="22"/>
          <w:szCs w:val="22"/>
        </w:rPr>
        <w:t>CRP</w:t>
      </w:r>
      <w:r w:rsidR="00E05A1F">
        <w:rPr>
          <w:rFonts w:asciiTheme="majorHAnsi" w:hAnsiTheme="majorHAnsi" w:cstheme="majorHAnsi"/>
          <w:sz w:val="22"/>
          <w:szCs w:val="22"/>
        </w:rPr>
        <w:t xml:space="preserve"> decreases after 6 months</w:t>
      </w:r>
      <w:r>
        <w:rPr>
          <w:rFonts w:asciiTheme="majorHAnsi" w:hAnsiTheme="majorHAnsi" w:cstheme="majorHAnsi"/>
          <w:sz w:val="22"/>
          <w:szCs w:val="22"/>
        </w:rPr>
        <w:t xml:space="preserve"> of treatment. </w:t>
      </w:r>
      <w:r w:rsidR="005156B6" w:rsidRPr="00756260">
        <w:rPr>
          <w:rFonts w:asciiTheme="majorHAnsi" w:hAnsiTheme="majorHAnsi" w:cstheme="majorHAnsi"/>
          <w:sz w:val="22"/>
          <w:szCs w:val="22"/>
        </w:rPr>
        <w:t>For SKIN, CRP decreased</w:t>
      </w:r>
      <w:r w:rsidR="008B0FE9">
        <w:rPr>
          <w:rFonts w:asciiTheme="majorHAnsi" w:hAnsiTheme="majorHAnsi" w:cstheme="majorHAnsi"/>
          <w:sz w:val="22"/>
          <w:szCs w:val="22"/>
        </w:rPr>
        <w:t xml:space="preserve"> by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49.2% from a mean of 3.58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(SD = </w:t>
      </w:r>
      <w:r>
        <w:rPr>
          <w:rFonts w:asciiTheme="majorHAnsi" w:hAnsiTheme="majorHAnsi" w:cstheme="majorHAnsi"/>
          <w:sz w:val="22"/>
          <w:szCs w:val="22"/>
        </w:rPr>
        <w:t>3.02</w:t>
      </w:r>
      <w:r w:rsidR="005156B6" w:rsidRPr="00756260">
        <w:rPr>
          <w:rFonts w:asciiTheme="majorHAnsi" w:hAnsiTheme="majorHAnsi" w:cstheme="majorHAnsi"/>
          <w:sz w:val="22"/>
          <w:szCs w:val="22"/>
        </w:rPr>
        <w:t>) to 1.</w:t>
      </w:r>
      <w:r>
        <w:rPr>
          <w:rFonts w:asciiTheme="majorHAnsi" w:hAnsiTheme="majorHAnsi" w:cstheme="majorHAnsi"/>
          <w:sz w:val="22"/>
          <w:szCs w:val="22"/>
        </w:rPr>
        <w:t>81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(SD = 1.</w:t>
      </w:r>
      <w:r>
        <w:rPr>
          <w:rFonts w:asciiTheme="majorHAnsi" w:hAnsiTheme="majorHAnsi" w:cstheme="majorHAnsi"/>
          <w:sz w:val="22"/>
          <w:szCs w:val="22"/>
        </w:rPr>
        <w:t>7</w:t>
      </w:r>
      <w:r w:rsidR="005156B6" w:rsidRPr="00756260">
        <w:rPr>
          <w:rFonts w:asciiTheme="majorHAnsi" w:hAnsiTheme="majorHAnsi" w:cstheme="majorHAnsi"/>
          <w:sz w:val="22"/>
          <w:szCs w:val="22"/>
        </w:rPr>
        <w:t>4),</w:t>
      </w:r>
      <w:r w:rsidR="00A637CF">
        <w:rPr>
          <w:rFonts w:asciiTheme="majorHAnsi" w:hAnsiTheme="majorHAnsi" w:cstheme="majorHAnsi"/>
          <w:sz w:val="22"/>
          <w:szCs w:val="22"/>
        </w:rPr>
        <w:t xml:space="preserve"> N =34</w:t>
      </w:r>
      <w:r w:rsidR="00D56B34" w:rsidRPr="00756260">
        <w:rPr>
          <w:rFonts w:asciiTheme="majorHAnsi" w:hAnsiTheme="majorHAnsi" w:cstheme="majorHAnsi"/>
          <w:sz w:val="22"/>
          <w:szCs w:val="22"/>
        </w:rPr>
        <w:t>, P</w:t>
      </w:r>
      <w:r w:rsidR="00A637CF">
        <w:rPr>
          <w:rFonts w:asciiTheme="majorHAnsi" w:hAnsiTheme="majorHAnsi" w:cstheme="majorHAnsi"/>
          <w:sz w:val="22"/>
          <w:szCs w:val="22"/>
        </w:rPr>
        <w:t xml:space="preserve"> = 8.13 x 10^-4</w:t>
      </w:r>
      <w:r w:rsidR="005156B6" w:rsidRPr="00756260">
        <w:rPr>
          <w:rFonts w:asciiTheme="majorHAnsi" w:hAnsiTheme="majorHAnsi" w:cstheme="majorHAnsi"/>
          <w:sz w:val="22"/>
          <w:szCs w:val="22"/>
        </w:rPr>
        <w:t>. For NOSKIN, the CRP decreased</w:t>
      </w:r>
      <w:r w:rsidR="008B0FE9">
        <w:rPr>
          <w:rFonts w:asciiTheme="majorHAnsi" w:hAnsiTheme="majorHAnsi" w:cstheme="majorHAnsi"/>
          <w:sz w:val="22"/>
          <w:szCs w:val="22"/>
        </w:rPr>
        <w:t xml:space="preserve"> by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 </w:t>
      </w:r>
      <w:r w:rsidR="00A637CF">
        <w:rPr>
          <w:rFonts w:asciiTheme="majorHAnsi" w:hAnsiTheme="majorHAnsi" w:cstheme="majorHAnsi"/>
          <w:sz w:val="22"/>
          <w:szCs w:val="22"/>
        </w:rPr>
        <w:t>46.0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% from a mean of </w:t>
      </w:r>
      <w:r w:rsidR="00A637CF">
        <w:rPr>
          <w:rFonts w:asciiTheme="majorHAnsi" w:hAnsiTheme="majorHAnsi" w:cstheme="majorHAnsi"/>
          <w:sz w:val="22"/>
          <w:szCs w:val="22"/>
        </w:rPr>
        <w:t>2.54 (SD = 2.59) to 1.37 (SD = 1.81</w:t>
      </w:r>
      <w:r w:rsidR="005156B6" w:rsidRPr="00756260">
        <w:rPr>
          <w:rFonts w:asciiTheme="majorHAnsi" w:hAnsiTheme="majorHAnsi" w:cstheme="majorHAnsi"/>
          <w:sz w:val="22"/>
          <w:szCs w:val="22"/>
        </w:rPr>
        <w:t>),</w:t>
      </w:r>
      <w:r w:rsidR="00D56B34" w:rsidRPr="00756260">
        <w:rPr>
          <w:rFonts w:asciiTheme="majorHAnsi" w:hAnsiTheme="majorHAnsi" w:cstheme="majorHAnsi"/>
          <w:sz w:val="22"/>
          <w:szCs w:val="22"/>
        </w:rPr>
        <w:t xml:space="preserve"> N = 105, </w:t>
      </w:r>
      <w:r w:rsidR="00A637CF" w:rsidRPr="00756260">
        <w:rPr>
          <w:rFonts w:asciiTheme="majorHAnsi" w:hAnsiTheme="majorHAnsi" w:cstheme="majorHAnsi"/>
          <w:sz w:val="22"/>
          <w:szCs w:val="22"/>
        </w:rPr>
        <w:t>P</w:t>
      </w:r>
      <w:r w:rsidR="00A637CF">
        <w:rPr>
          <w:rFonts w:asciiTheme="majorHAnsi" w:hAnsiTheme="majorHAnsi" w:cstheme="majorHAnsi"/>
          <w:sz w:val="22"/>
          <w:szCs w:val="22"/>
        </w:rPr>
        <w:t xml:space="preserve"> = 7.25 x 10^-6</w:t>
      </w:r>
      <w:r w:rsidR="005156B6" w:rsidRPr="00756260">
        <w:rPr>
          <w:rFonts w:asciiTheme="majorHAnsi" w:hAnsiTheme="majorHAnsi" w:cstheme="majorHAnsi"/>
          <w:sz w:val="22"/>
          <w:szCs w:val="22"/>
        </w:rPr>
        <w:t xml:space="preserve">. </w:t>
      </w:r>
      <w:ins w:id="211" w:author="Higgins, Peter" w:date="2021-04-06T15:01:00Z">
        <w:r w:rsidR="007938C7">
          <w:rPr>
            <w:rFonts w:asciiTheme="majorHAnsi" w:hAnsiTheme="majorHAnsi" w:cstheme="majorHAnsi"/>
            <w:sz w:val="22"/>
            <w:szCs w:val="22"/>
          </w:rPr>
          <w:t xml:space="preserve">The percentage reduction was </w:t>
        </w:r>
        <w:r w:rsidR="007938C7">
          <w:rPr>
            <w:rFonts w:asciiTheme="majorHAnsi" w:hAnsiTheme="majorHAnsi" w:cstheme="majorHAnsi"/>
            <w:sz w:val="22"/>
            <w:szCs w:val="22"/>
          </w:rPr>
          <w:t xml:space="preserve">not </w:t>
        </w:r>
        <w:r w:rsidR="007938C7">
          <w:rPr>
            <w:rFonts w:asciiTheme="majorHAnsi" w:hAnsiTheme="majorHAnsi" w:cstheme="majorHAnsi"/>
            <w:sz w:val="22"/>
            <w:szCs w:val="22"/>
          </w:rPr>
          <w:t>significantly different</w:t>
        </w:r>
        <w:r w:rsidR="007938C7" w:rsidRPr="00756260">
          <w:rPr>
            <w:rFonts w:asciiTheme="majorHAnsi" w:hAnsiTheme="majorHAnsi" w:cstheme="majorHAnsi"/>
            <w:sz w:val="22"/>
            <w:szCs w:val="22"/>
          </w:rPr>
          <w:t xml:space="preserve"> between the two groups</w:t>
        </w:r>
        <w:r w:rsidR="007938C7">
          <w:rPr>
            <w:rFonts w:asciiTheme="majorHAnsi" w:hAnsiTheme="majorHAnsi" w:cstheme="majorHAnsi"/>
            <w:sz w:val="22"/>
            <w:szCs w:val="22"/>
          </w:rPr>
          <w:t>.</w:t>
        </w:r>
        <w:r w:rsidR="007938C7" w:rsidRPr="00756260" w:rsidDel="007938C7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del w:id="212" w:author="Higgins, Peter" w:date="2021-04-06T15:01:00Z">
        <w:r w:rsidR="005156B6" w:rsidRPr="00756260" w:rsidDel="007938C7">
          <w:rPr>
            <w:rFonts w:asciiTheme="majorHAnsi" w:hAnsiTheme="majorHAnsi" w:cstheme="majorHAnsi"/>
            <w:sz w:val="22"/>
            <w:szCs w:val="22"/>
          </w:rPr>
          <w:delText>The difference in the delta mean between the</w:delText>
        </w:r>
        <w:r w:rsidR="002F3EEB" w:rsidDel="007938C7">
          <w:rPr>
            <w:rFonts w:asciiTheme="majorHAnsi" w:hAnsiTheme="majorHAnsi" w:cstheme="majorHAnsi"/>
            <w:sz w:val="22"/>
            <w:szCs w:val="22"/>
          </w:rPr>
          <w:delText>se</w:delText>
        </w:r>
        <w:r w:rsidR="005156B6" w:rsidRPr="00756260" w:rsidDel="007938C7">
          <w:rPr>
            <w:rFonts w:asciiTheme="majorHAnsi" w:hAnsiTheme="majorHAnsi" w:cstheme="majorHAnsi"/>
            <w:sz w:val="22"/>
            <w:szCs w:val="22"/>
          </w:rPr>
          <w:delText xml:space="preserve"> two groups had P = </w:delText>
        </w:r>
        <w:r w:rsidR="00A637CF" w:rsidRPr="00A637CF" w:rsidDel="007938C7">
          <w:rPr>
            <w:rFonts w:asciiTheme="majorHAnsi" w:hAnsiTheme="majorHAnsi" w:cstheme="majorHAnsi"/>
            <w:sz w:val="22"/>
            <w:szCs w:val="22"/>
          </w:rPr>
          <w:delText>0.039</w:delText>
        </w:r>
        <w:r w:rsidR="005156B6" w:rsidRPr="00756260" w:rsidDel="007938C7">
          <w:rPr>
            <w:rFonts w:asciiTheme="majorHAnsi" w:hAnsiTheme="majorHAnsi" w:cstheme="majorHAnsi"/>
            <w:sz w:val="22"/>
            <w:szCs w:val="22"/>
          </w:rPr>
          <w:delText>.</w:delText>
        </w:r>
      </w:del>
    </w:p>
    <w:p w14:paraId="6E26853C" w14:textId="55636501" w:rsidR="005156B6" w:rsidRPr="00756260" w:rsidRDefault="005156B6" w:rsidP="00CB19E0">
      <w:pPr>
        <w:rPr>
          <w:rFonts w:asciiTheme="majorHAnsi" w:hAnsiTheme="majorHAnsi" w:cstheme="majorHAnsi"/>
          <w:sz w:val="22"/>
          <w:szCs w:val="22"/>
        </w:rPr>
      </w:pPr>
    </w:p>
    <w:p w14:paraId="6126BBC4" w14:textId="18E92461" w:rsidR="00CF0AF9" w:rsidRPr="00756260" w:rsidRDefault="00CF0AF9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756260">
        <w:rPr>
          <w:rFonts w:asciiTheme="majorHAnsi" w:hAnsiTheme="majorHAnsi" w:cstheme="majorHAnsi"/>
          <w:b/>
          <w:sz w:val="22"/>
          <w:szCs w:val="22"/>
        </w:rPr>
        <w:lastRenderedPageBreak/>
        <w:t>Endoscopy</w:t>
      </w:r>
    </w:p>
    <w:p w14:paraId="2C5AB397" w14:textId="1E529B59" w:rsidR="009E3A84" w:rsidRPr="007938C7" w:rsidRDefault="007938C7" w:rsidP="009E3A84">
      <w:pPr>
        <w:rPr>
          <w:rFonts w:asciiTheme="majorHAnsi" w:hAnsiTheme="majorHAnsi" w:cstheme="majorHAnsi"/>
          <w:color w:val="FF0000"/>
          <w:sz w:val="22"/>
          <w:szCs w:val="22"/>
          <w:rPrChange w:id="213" w:author="Higgins, Peter" w:date="2021-04-06T15:02:00Z">
            <w:rPr>
              <w:rFonts w:asciiTheme="majorHAnsi" w:hAnsiTheme="majorHAnsi" w:cstheme="majorHAnsi"/>
              <w:sz w:val="22"/>
              <w:szCs w:val="22"/>
            </w:rPr>
          </w:rPrChange>
        </w:rPr>
      </w:pPr>
      <w:ins w:id="214" w:author="Higgins, Peter" w:date="2021-04-06T15:01:00Z">
        <w:r>
          <w:rPr>
            <w:rFonts w:asciiTheme="majorHAnsi" w:hAnsiTheme="majorHAnsi" w:cstheme="majorHAnsi"/>
            <w:sz w:val="22"/>
            <w:szCs w:val="22"/>
          </w:rPr>
          <w:t xml:space="preserve">The </w:t>
        </w:r>
      </w:ins>
      <w:r w:rsidR="0088190D">
        <w:rPr>
          <w:rFonts w:asciiTheme="majorHAnsi" w:hAnsiTheme="majorHAnsi" w:cstheme="majorHAnsi"/>
          <w:sz w:val="22"/>
          <w:szCs w:val="22"/>
        </w:rPr>
        <w:t xml:space="preserve">SKIN </w:t>
      </w:r>
      <w:ins w:id="215" w:author="Higgins, Peter" w:date="2021-04-06T15:01:00Z">
        <w:r>
          <w:rPr>
            <w:rFonts w:asciiTheme="majorHAnsi" w:hAnsiTheme="majorHAnsi" w:cstheme="majorHAnsi"/>
            <w:sz w:val="22"/>
            <w:szCs w:val="22"/>
          </w:rPr>
          <w:t xml:space="preserve">group </w:t>
        </w:r>
      </w:ins>
      <w:r w:rsidR="00435CCA">
        <w:rPr>
          <w:rFonts w:asciiTheme="majorHAnsi" w:hAnsiTheme="majorHAnsi" w:cstheme="majorHAnsi"/>
          <w:sz w:val="22"/>
          <w:szCs w:val="22"/>
        </w:rPr>
        <w:t xml:space="preserve">showed a statistically significantly </w:t>
      </w:r>
      <w:del w:id="216" w:author="Higgins, Peter" w:date="2021-04-06T15:02:00Z">
        <w:r w:rsidR="00435CCA" w:rsidDel="007938C7">
          <w:rPr>
            <w:rFonts w:asciiTheme="majorHAnsi" w:hAnsiTheme="majorHAnsi" w:cstheme="majorHAnsi"/>
            <w:sz w:val="22"/>
            <w:szCs w:val="22"/>
          </w:rPr>
          <w:delText xml:space="preserve">greater </w:delText>
        </w:r>
      </w:del>
      <w:r w:rsidR="00435CCA">
        <w:rPr>
          <w:rFonts w:asciiTheme="majorHAnsi" w:hAnsiTheme="majorHAnsi" w:cstheme="majorHAnsi"/>
          <w:sz w:val="22"/>
          <w:szCs w:val="22"/>
        </w:rPr>
        <w:t xml:space="preserve">degree of disease improvement </w:t>
      </w:r>
      <w:r w:rsidR="0088190D">
        <w:rPr>
          <w:rFonts w:asciiTheme="majorHAnsi" w:hAnsiTheme="majorHAnsi" w:cstheme="majorHAnsi"/>
          <w:sz w:val="22"/>
          <w:szCs w:val="22"/>
        </w:rPr>
        <w:t>compared to NOSKIN based on Likert endoscopy scores</w:t>
      </w:r>
      <w:r w:rsidR="00435CCA">
        <w:rPr>
          <w:rFonts w:asciiTheme="majorHAnsi" w:hAnsiTheme="majorHAnsi" w:cstheme="majorHAnsi"/>
          <w:sz w:val="22"/>
          <w:szCs w:val="22"/>
        </w:rPr>
        <w:t xml:space="preserve"> a</w:t>
      </w:r>
      <w:r w:rsidR="009E3A84">
        <w:rPr>
          <w:rFonts w:asciiTheme="majorHAnsi" w:hAnsiTheme="majorHAnsi" w:cstheme="majorHAnsi"/>
          <w:sz w:val="22"/>
          <w:szCs w:val="22"/>
        </w:rPr>
        <w:t>ccording to both observers with a</w:t>
      </w:r>
      <w:r w:rsidR="009E3A84" w:rsidRPr="00BA3977">
        <w:rPr>
          <w:rFonts w:asciiTheme="majorHAnsi" w:hAnsiTheme="majorHAnsi" w:cstheme="majorHAnsi"/>
          <w:sz w:val="22"/>
          <w:szCs w:val="22"/>
        </w:rPr>
        <w:t xml:space="preserve"> </w:t>
      </w:r>
      <w:r w:rsidR="00435CCA" w:rsidRPr="00BA397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Cronbach</w:t>
      </w:r>
      <w:r w:rsidR="009E3A84" w:rsidRPr="00BA397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Alpha (raw)</w:t>
      </w:r>
      <w:r w:rsidR="009E3A84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9E3A84">
        <w:rPr>
          <w:rFonts w:asciiTheme="majorHAnsi" w:hAnsiTheme="majorHAnsi" w:cstheme="majorHAnsi"/>
          <w:sz w:val="22"/>
          <w:szCs w:val="22"/>
        </w:rPr>
        <w:t xml:space="preserve">inter-relator reliability (IRR) of 96.1%. </w:t>
      </w:r>
      <w:r w:rsidR="009E3A84" w:rsidRPr="007938C7">
        <w:rPr>
          <w:rFonts w:asciiTheme="majorHAnsi" w:hAnsiTheme="majorHAnsi" w:cstheme="majorHAnsi"/>
          <w:color w:val="FF0000"/>
          <w:sz w:val="22"/>
          <w:szCs w:val="22"/>
          <w:rPrChange w:id="217" w:author="Higgins, Peter" w:date="2021-04-06T15:02:00Z">
            <w:rPr>
              <w:rFonts w:asciiTheme="majorHAnsi" w:hAnsiTheme="majorHAnsi" w:cstheme="majorHAnsi"/>
              <w:sz w:val="22"/>
              <w:szCs w:val="22"/>
            </w:rPr>
          </w:rPrChange>
        </w:rPr>
        <w:t>Reviewer A’s SKIN had a mean Likert score of 3.91 (SD = 0.97, N = 22) and NOSKIN 3.37 (SD = 0.94, N = 73), with P</w:t>
      </w:r>
      <w:r w:rsidR="00223AB8" w:rsidRPr="007938C7">
        <w:rPr>
          <w:rFonts w:asciiTheme="majorHAnsi" w:hAnsiTheme="majorHAnsi" w:cstheme="majorHAnsi"/>
          <w:color w:val="FF0000"/>
          <w:sz w:val="22"/>
          <w:szCs w:val="22"/>
          <w:rPrChange w:id="218" w:author="Higgins, Peter" w:date="2021-04-06T15:02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</w:t>
      </w:r>
      <w:r w:rsidR="009E3A84" w:rsidRPr="007938C7">
        <w:rPr>
          <w:rFonts w:asciiTheme="majorHAnsi" w:hAnsiTheme="majorHAnsi" w:cstheme="majorHAnsi"/>
          <w:color w:val="FF0000"/>
          <w:sz w:val="22"/>
          <w:szCs w:val="22"/>
          <w:rPrChange w:id="219" w:author="Higgins, Peter" w:date="2021-04-06T15:02:00Z">
            <w:rPr>
              <w:rFonts w:asciiTheme="majorHAnsi" w:hAnsiTheme="majorHAnsi" w:cstheme="majorHAnsi"/>
              <w:sz w:val="22"/>
              <w:szCs w:val="22"/>
            </w:rPr>
          </w:rPrChange>
        </w:rPr>
        <w:t>= 0.01</w:t>
      </w:r>
      <w:r w:rsidR="00BC1C27" w:rsidRPr="007938C7">
        <w:rPr>
          <w:rFonts w:asciiTheme="majorHAnsi" w:hAnsiTheme="majorHAnsi" w:cstheme="majorHAnsi"/>
          <w:color w:val="FF0000"/>
          <w:sz w:val="22"/>
          <w:szCs w:val="22"/>
          <w:rPrChange w:id="220" w:author="Higgins, Peter" w:date="2021-04-06T15:02:00Z">
            <w:rPr>
              <w:rFonts w:asciiTheme="majorHAnsi" w:hAnsiTheme="majorHAnsi" w:cstheme="majorHAnsi"/>
              <w:sz w:val="22"/>
              <w:szCs w:val="22"/>
            </w:rPr>
          </w:rPrChange>
        </w:rPr>
        <w:t>38</w:t>
      </w:r>
      <w:r w:rsidR="009E3A84" w:rsidRPr="007938C7">
        <w:rPr>
          <w:rFonts w:asciiTheme="majorHAnsi" w:hAnsiTheme="majorHAnsi" w:cstheme="majorHAnsi"/>
          <w:color w:val="FF0000"/>
          <w:sz w:val="22"/>
          <w:szCs w:val="22"/>
          <w:rPrChange w:id="221" w:author="Higgins, Peter" w:date="2021-04-06T15:02:00Z">
            <w:rPr>
              <w:rFonts w:asciiTheme="majorHAnsi" w:hAnsiTheme="majorHAnsi" w:cstheme="majorHAnsi"/>
              <w:sz w:val="22"/>
              <w:szCs w:val="22"/>
            </w:rPr>
          </w:rPrChange>
        </w:rPr>
        <w:t>. Reviewer B’s SKIN had a mean Likert score of 3.95 (SD = 0.95, N = 22) and NOSKIN 3.49 (SD = 0.93, N = 73), with P</w:t>
      </w:r>
      <w:r w:rsidR="00223AB8" w:rsidRPr="007938C7">
        <w:rPr>
          <w:rFonts w:asciiTheme="majorHAnsi" w:hAnsiTheme="majorHAnsi" w:cstheme="majorHAnsi"/>
          <w:color w:val="FF0000"/>
          <w:sz w:val="22"/>
          <w:szCs w:val="22"/>
          <w:rPrChange w:id="222" w:author="Higgins, Peter" w:date="2021-04-06T15:02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</w:t>
      </w:r>
      <w:r w:rsidR="00BC1C27" w:rsidRPr="007938C7">
        <w:rPr>
          <w:rFonts w:asciiTheme="majorHAnsi" w:hAnsiTheme="majorHAnsi" w:cstheme="majorHAnsi"/>
          <w:color w:val="FF0000"/>
          <w:sz w:val="22"/>
          <w:szCs w:val="22"/>
          <w:rPrChange w:id="223" w:author="Higgins, Peter" w:date="2021-04-06T15:02:00Z">
            <w:rPr>
              <w:rFonts w:asciiTheme="majorHAnsi" w:hAnsiTheme="majorHAnsi" w:cstheme="majorHAnsi"/>
              <w:sz w:val="22"/>
              <w:szCs w:val="22"/>
            </w:rPr>
          </w:rPrChange>
        </w:rPr>
        <w:t>= 0.0264</w:t>
      </w:r>
      <w:r w:rsidR="009E3A84" w:rsidRPr="007938C7">
        <w:rPr>
          <w:rFonts w:asciiTheme="majorHAnsi" w:hAnsiTheme="majorHAnsi" w:cstheme="majorHAnsi"/>
          <w:color w:val="FF0000"/>
          <w:sz w:val="22"/>
          <w:szCs w:val="22"/>
          <w:rPrChange w:id="224" w:author="Higgins, Peter" w:date="2021-04-06T15:02:00Z">
            <w:rPr>
              <w:rFonts w:asciiTheme="majorHAnsi" w:hAnsiTheme="majorHAnsi" w:cstheme="majorHAnsi"/>
              <w:sz w:val="22"/>
              <w:szCs w:val="22"/>
            </w:rPr>
          </w:rPrChange>
        </w:rPr>
        <w:t>.</w:t>
      </w:r>
    </w:p>
    <w:p w14:paraId="5A7E8394" w14:textId="77777777" w:rsidR="005156B6" w:rsidRPr="00756260" w:rsidRDefault="005156B6" w:rsidP="00CB19E0">
      <w:pPr>
        <w:rPr>
          <w:rFonts w:asciiTheme="majorHAnsi" w:hAnsiTheme="majorHAnsi" w:cstheme="majorHAnsi"/>
          <w:sz w:val="22"/>
          <w:szCs w:val="22"/>
        </w:rPr>
      </w:pPr>
    </w:p>
    <w:p w14:paraId="34906185" w14:textId="7A8AC9EC" w:rsidR="005049A6" w:rsidRDefault="00BC66F9" w:rsidP="00CB19E0">
      <w:pPr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t>An additional an</w:t>
      </w:r>
      <w:r w:rsidR="005B0C07">
        <w:rPr>
          <w:rFonts w:asciiTheme="majorHAnsi" w:hAnsiTheme="majorHAnsi" w:cstheme="majorHAnsi"/>
          <w:sz w:val="22"/>
          <w:szCs w:val="22"/>
        </w:rPr>
        <w:t xml:space="preserve">alysis was </w:t>
      </w:r>
      <w:r w:rsidR="00DF0660">
        <w:rPr>
          <w:rFonts w:asciiTheme="majorHAnsi" w:hAnsiTheme="majorHAnsi" w:cstheme="majorHAnsi"/>
          <w:sz w:val="22"/>
          <w:szCs w:val="22"/>
        </w:rPr>
        <w:t>performed</w:t>
      </w:r>
      <w:r w:rsidR="005B0C07">
        <w:rPr>
          <w:rFonts w:asciiTheme="majorHAnsi" w:hAnsiTheme="majorHAnsi" w:cstheme="majorHAnsi"/>
          <w:sz w:val="22"/>
          <w:szCs w:val="22"/>
        </w:rPr>
        <w:t xml:space="preserve"> on the endoscopic</w:t>
      </w:r>
      <w:r w:rsidRPr="00756260">
        <w:rPr>
          <w:rFonts w:asciiTheme="majorHAnsi" w:hAnsiTheme="majorHAnsi" w:cstheme="majorHAnsi"/>
          <w:sz w:val="22"/>
          <w:szCs w:val="22"/>
        </w:rPr>
        <w:t xml:space="preserve"> assessment of disease progression</w:t>
      </w:r>
      <w:r w:rsidR="00435CCA">
        <w:rPr>
          <w:rFonts w:asciiTheme="majorHAnsi" w:hAnsiTheme="majorHAnsi" w:cstheme="majorHAnsi"/>
          <w:sz w:val="22"/>
          <w:szCs w:val="22"/>
        </w:rPr>
        <w:t xml:space="preserve">, evaluating </w:t>
      </w:r>
      <w:r w:rsidRPr="00756260">
        <w:rPr>
          <w:rFonts w:asciiTheme="majorHAnsi" w:hAnsiTheme="majorHAnsi" w:cstheme="majorHAnsi"/>
          <w:sz w:val="22"/>
          <w:szCs w:val="22"/>
        </w:rPr>
        <w:t>whether patients who had ulcers</w:t>
      </w:r>
      <w:r w:rsidR="00B97713">
        <w:rPr>
          <w:rFonts w:asciiTheme="majorHAnsi" w:hAnsiTheme="majorHAnsi" w:cstheme="majorHAnsi"/>
          <w:sz w:val="22"/>
          <w:szCs w:val="22"/>
        </w:rPr>
        <w:t>, apht</w:t>
      </w:r>
      <w:r w:rsidR="00A86161">
        <w:rPr>
          <w:rFonts w:asciiTheme="majorHAnsi" w:hAnsiTheme="majorHAnsi" w:cstheme="majorHAnsi"/>
          <w:sz w:val="22"/>
          <w:szCs w:val="22"/>
        </w:rPr>
        <w:t>h</w:t>
      </w:r>
      <w:r w:rsidR="00B97713">
        <w:rPr>
          <w:rFonts w:asciiTheme="majorHAnsi" w:hAnsiTheme="majorHAnsi" w:cstheme="majorHAnsi"/>
          <w:sz w:val="22"/>
          <w:szCs w:val="22"/>
        </w:rPr>
        <w:t>ae, or erosions</w:t>
      </w:r>
      <w:r w:rsidRPr="00756260">
        <w:rPr>
          <w:rFonts w:asciiTheme="majorHAnsi" w:hAnsiTheme="majorHAnsi" w:cstheme="majorHAnsi"/>
          <w:sz w:val="22"/>
          <w:szCs w:val="22"/>
        </w:rPr>
        <w:t xml:space="preserve"> prior to starting </w:t>
      </w:r>
      <w:proofErr w:type="spellStart"/>
      <w:r w:rsidRPr="00756260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Pr="00756260">
        <w:rPr>
          <w:rFonts w:asciiTheme="majorHAnsi" w:hAnsiTheme="majorHAnsi" w:cstheme="majorHAnsi"/>
          <w:sz w:val="22"/>
          <w:szCs w:val="22"/>
        </w:rPr>
        <w:t xml:space="preserve"> still had </w:t>
      </w:r>
      <w:r w:rsidR="00B97713">
        <w:rPr>
          <w:rFonts w:asciiTheme="majorHAnsi" w:hAnsiTheme="majorHAnsi" w:cstheme="majorHAnsi"/>
          <w:sz w:val="22"/>
          <w:szCs w:val="22"/>
        </w:rPr>
        <w:t>any of these lesions</w:t>
      </w:r>
      <w:r w:rsidRPr="00756260">
        <w:rPr>
          <w:rFonts w:asciiTheme="majorHAnsi" w:hAnsiTheme="majorHAnsi" w:cstheme="majorHAnsi"/>
          <w:sz w:val="22"/>
          <w:szCs w:val="22"/>
        </w:rPr>
        <w:t xml:space="preserve"> after treatment. This </w:t>
      </w:r>
      <w:r w:rsidR="00DF0660">
        <w:rPr>
          <w:rFonts w:asciiTheme="majorHAnsi" w:hAnsiTheme="majorHAnsi" w:cstheme="majorHAnsi"/>
          <w:sz w:val="22"/>
          <w:szCs w:val="22"/>
        </w:rPr>
        <w:t xml:space="preserve">analysis </w:t>
      </w:r>
      <w:r w:rsidRPr="00756260">
        <w:rPr>
          <w:rFonts w:asciiTheme="majorHAnsi" w:hAnsiTheme="majorHAnsi" w:cstheme="majorHAnsi"/>
          <w:sz w:val="22"/>
          <w:szCs w:val="22"/>
        </w:rPr>
        <w:t xml:space="preserve">did not </w:t>
      </w:r>
      <w:r w:rsidR="008A1B2F">
        <w:rPr>
          <w:rFonts w:asciiTheme="majorHAnsi" w:hAnsiTheme="majorHAnsi" w:cstheme="majorHAnsi"/>
          <w:sz w:val="22"/>
          <w:szCs w:val="22"/>
        </w:rPr>
        <w:t>assess</w:t>
      </w:r>
      <w:r w:rsidR="00D318B4">
        <w:rPr>
          <w:rFonts w:asciiTheme="majorHAnsi" w:hAnsiTheme="majorHAnsi" w:cstheme="majorHAnsi"/>
          <w:sz w:val="22"/>
          <w:szCs w:val="22"/>
        </w:rPr>
        <w:t xml:space="preserve"> for </w:t>
      </w:r>
      <w:r w:rsidR="00DF0660">
        <w:rPr>
          <w:rFonts w:asciiTheme="majorHAnsi" w:hAnsiTheme="majorHAnsi" w:cstheme="majorHAnsi"/>
          <w:sz w:val="22"/>
          <w:szCs w:val="22"/>
        </w:rPr>
        <w:t xml:space="preserve">the </w:t>
      </w:r>
      <w:r w:rsidR="00D318B4">
        <w:rPr>
          <w:rFonts w:asciiTheme="majorHAnsi" w:hAnsiTheme="majorHAnsi" w:cstheme="majorHAnsi"/>
          <w:sz w:val="22"/>
          <w:szCs w:val="22"/>
        </w:rPr>
        <w:t xml:space="preserve">degree of </w:t>
      </w:r>
      <w:r w:rsidR="00DF0660">
        <w:rPr>
          <w:rFonts w:asciiTheme="majorHAnsi" w:hAnsiTheme="majorHAnsi" w:cstheme="majorHAnsi"/>
          <w:sz w:val="22"/>
          <w:szCs w:val="22"/>
        </w:rPr>
        <w:t xml:space="preserve">lesion </w:t>
      </w:r>
      <w:r w:rsidR="00D318B4">
        <w:rPr>
          <w:rFonts w:asciiTheme="majorHAnsi" w:hAnsiTheme="majorHAnsi" w:cstheme="majorHAnsi"/>
          <w:sz w:val="22"/>
          <w:szCs w:val="22"/>
        </w:rPr>
        <w:t xml:space="preserve">improvement, </w:t>
      </w:r>
      <w:r w:rsidR="00DF0660">
        <w:rPr>
          <w:rFonts w:asciiTheme="majorHAnsi" w:hAnsiTheme="majorHAnsi" w:cstheme="majorHAnsi"/>
          <w:sz w:val="22"/>
          <w:szCs w:val="22"/>
        </w:rPr>
        <w:t>but rather for</w:t>
      </w:r>
      <w:r w:rsidR="00D318B4">
        <w:rPr>
          <w:rFonts w:asciiTheme="majorHAnsi" w:hAnsiTheme="majorHAnsi" w:cstheme="majorHAnsi"/>
          <w:sz w:val="22"/>
          <w:szCs w:val="22"/>
        </w:rPr>
        <w:t xml:space="preserve"> </w:t>
      </w:r>
      <w:r w:rsidR="003C0DF7">
        <w:rPr>
          <w:rFonts w:asciiTheme="majorHAnsi" w:hAnsiTheme="majorHAnsi" w:cstheme="majorHAnsi"/>
          <w:sz w:val="22"/>
          <w:szCs w:val="22"/>
        </w:rPr>
        <w:t xml:space="preserve">the presence of any </w:t>
      </w:r>
      <w:r w:rsidR="00DF0660">
        <w:rPr>
          <w:rFonts w:asciiTheme="majorHAnsi" w:hAnsiTheme="majorHAnsi" w:cstheme="majorHAnsi"/>
          <w:sz w:val="22"/>
          <w:szCs w:val="22"/>
        </w:rPr>
        <w:t>lesions</w:t>
      </w:r>
      <w:r w:rsidRPr="00756260">
        <w:rPr>
          <w:rFonts w:asciiTheme="majorHAnsi" w:hAnsiTheme="majorHAnsi" w:cstheme="majorHAnsi"/>
          <w:sz w:val="22"/>
          <w:szCs w:val="22"/>
        </w:rPr>
        <w:t xml:space="preserve">. </w:t>
      </w:r>
      <w:r w:rsidR="00294315">
        <w:rPr>
          <w:rFonts w:asciiTheme="majorHAnsi" w:hAnsiTheme="majorHAnsi" w:cstheme="majorHAnsi"/>
          <w:sz w:val="22"/>
          <w:szCs w:val="22"/>
        </w:rPr>
        <w:t xml:space="preserve">SKIN had </w:t>
      </w:r>
      <w:r w:rsidR="0033066E" w:rsidRPr="00756260">
        <w:rPr>
          <w:rFonts w:asciiTheme="majorHAnsi" w:hAnsiTheme="majorHAnsi" w:cstheme="majorHAnsi"/>
          <w:sz w:val="22"/>
          <w:szCs w:val="22"/>
        </w:rPr>
        <w:t>a larger improvement (</w:t>
      </w:r>
      <w:r w:rsidR="00294315">
        <w:rPr>
          <w:rFonts w:asciiTheme="majorHAnsi" w:hAnsiTheme="majorHAnsi" w:cstheme="majorHAnsi"/>
          <w:sz w:val="22"/>
          <w:szCs w:val="22"/>
        </w:rPr>
        <w:t>68.2</w:t>
      </w:r>
      <w:r w:rsidR="0033066E" w:rsidRPr="00756260">
        <w:rPr>
          <w:rFonts w:asciiTheme="majorHAnsi" w:hAnsiTheme="majorHAnsi" w:cstheme="majorHAnsi"/>
          <w:sz w:val="22"/>
          <w:szCs w:val="22"/>
        </w:rPr>
        <w:t>%</w:t>
      </w:r>
      <w:r w:rsidR="00832867" w:rsidRPr="00756260">
        <w:rPr>
          <w:rFonts w:asciiTheme="majorHAnsi" w:hAnsiTheme="majorHAnsi" w:cstheme="majorHAnsi"/>
          <w:sz w:val="22"/>
          <w:szCs w:val="22"/>
        </w:rPr>
        <w:t xml:space="preserve">, N = </w:t>
      </w:r>
      <w:r w:rsidR="00294315">
        <w:rPr>
          <w:rFonts w:asciiTheme="majorHAnsi" w:hAnsiTheme="majorHAnsi" w:cstheme="majorHAnsi"/>
          <w:sz w:val="22"/>
          <w:szCs w:val="22"/>
        </w:rPr>
        <w:t>22) than NOSKIN (42.4</w:t>
      </w:r>
      <w:r w:rsidR="0033066E" w:rsidRPr="00756260">
        <w:rPr>
          <w:rFonts w:asciiTheme="majorHAnsi" w:hAnsiTheme="majorHAnsi" w:cstheme="majorHAnsi"/>
          <w:sz w:val="22"/>
          <w:szCs w:val="22"/>
        </w:rPr>
        <w:t>%</w:t>
      </w:r>
      <w:r w:rsidR="00832867" w:rsidRPr="00756260">
        <w:rPr>
          <w:rFonts w:asciiTheme="majorHAnsi" w:hAnsiTheme="majorHAnsi" w:cstheme="majorHAnsi"/>
          <w:sz w:val="22"/>
          <w:szCs w:val="22"/>
        </w:rPr>
        <w:t xml:space="preserve">, N = </w:t>
      </w:r>
      <w:r w:rsidR="00294315">
        <w:rPr>
          <w:rFonts w:asciiTheme="majorHAnsi" w:hAnsiTheme="majorHAnsi" w:cstheme="majorHAnsi"/>
          <w:sz w:val="22"/>
          <w:szCs w:val="22"/>
        </w:rPr>
        <w:t>59</w:t>
      </w:r>
      <w:r w:rsidR="0033066E" w:rsidRPr="00756260">
        <w:rPr>
          <w:rFonts w:asciiTheme="majorHAnsi" w:hAnsiTheme="majorHAnsi" w:cstheme="majorHAnsi"/>
          <w:sz w:val="22"/>
          <w:szCs w:val="22"/>
        </w:rPr>
        <w:t>)</w:t>
      </w:r>
      <w:r w:rsidR="00294315">
        <w:rPr>
          <w:rFonts w:asciiTheme="majorHAnsi" w:hAnsiTheme="majorHAnsi" w:cstheme="majorHAnsi"/>
          <w:sz w:val="22"/>
          <w:szCs w:val="22"/>
        </w:rPr>
        <w:t xml:space="preserve"> with a s</w:t>
      </w:r>
      <w:r w:rsidRPr="00756260">
        <w:rPr>
          <w:rFonts w:asciiTheme="majorHAnsi" w:hAnsiTheme="majorHAnsi" w:cstheme="majorHAnsi"/>
          <w:sz w:val="22"/>
          <w:szCs w:val="22"/>
        </w:rPr>
        <w:t xml:space="preserve">tatistically significant difference in </w:t>
      </w:r>
      <w:del w:id="225" w:author="Higgins, Peter" w:date="2021-04-06T15:02:00Z">
        <w:r w:rsidRPr="00756260" w:rsidDel="007938C7">
          <w:rPr>
            <w:rFonts w:asciiTheme="majorHAnsi" w:hAnsiTheme="majorHAnsi" w:cstheme="majorHAnsi"/>
            <w:sz w:val="22"/>
            <w:szCs w:val="22"/>
          </w:rPr>
          <w:delText xml:space="preserve">ulcer </w:delText>
        </w:r>
      </w:del>
      <w:ins w:id="226" w:author="Higgins, Peter" w:date="2021-04-06T15:02:00Z">
        <w:r w:rsidR="007938C7">
          <w:rPr>
            <w:rFonts w:asciiTheme="majorHAnsi" w:hAnsiTheme="majorHAnsi" w:cstheme="majorHAnsi"/>
            <w:sz w:val="22"/>
            <w:szCs w:val="22"/>
          </w:rPr>
          <w:t>the percentage with ulcers present</w:t>
        </w:r>
        <w:r w:rsidR="007938C7" w:rsidRPr="00756260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del w:id="227" w:author="Higgins, Peter" w:date="2021-04-06T15:02:00Z">
        <w:r w:rsidRPr="00756260" w:rsidDel="007938C7">
          <w:rPr>
            <w:rFonts w:asciiTheme="majorHAnsi" w:hAnsiTheme="majorHAnsi" w:cstheme="majorHAnsi"/>
            <w:sz w:val="22"/>
            <w:szCs w:val="22"/>
          </w:rPr>
          <w:delText xml:space="preserve">counts </w:delText>
        </w:r>
      </w:del>
      <w:r w:rsidRPr="00756260">
        <w:rPr>
          <w:rFonts w:asciiTheme="majorHAnsi" w:hAnsiTheme="majorHAnsi" w:cstheme="majorHAnsi"/>
          <w:sz w:val="22"/>
          <w:szCs w:val="22"/>
        </w:rPr>
        <w:t>after treatment</w:t>
      </w:r>
      <w:del w:id="228" w:author="Higgins, Peter" w:date="2021-04-06T15:02:00Z">
        <w:r w:rsidRPr="00756260" w:rsidDel="007938C7">
          <w:rPr>
            <w:rFonts w:asciiTheme="majorHAnsi" w:hAnsiTheme="majorHAnsi" w:cstheme="majorHAnsi"/>
            <w:sz w:val="22"/>
            <w:szCs w:val="22"/>
          </w:rPr>
          <w:delText>s</w:delText>
        </w:r>
      </w:del>
      <w:r w:rsidRPr="00756260">
        <w:rPr>
          <w:rFonts w:asciiTheme="majorHAnsi" w:hAnsiTheme="majorHAnsi" w:cstheme="majorHAnsi"/>
          <w:sz w:val="22"/>
          <w:szCs w:val="22"/>
        </w:rPr>
        <w:t xml:space="preserve"> in the two groups </w:t>
      </w:r>
      <w:r w:rsidR="009D09BB">
        <w:rPr>
          <w:rFonts w:asciiTheme="majorHAnsi" w:hAnsiTheme="majorHAnsi" w:cstheme="majorHAnsi"/>
          <w:sz w:val="22"/>
          <w:szCs w:val="22"/>
        </w:rPr>
        <w:t xml:space="preserve">with </w:t>
      </w:r>
      <w:r w:rsidRPr="00294315">
        <w:rPr>
          <w:rFonts w:asciiTheme="majorHAnsi" w:hAnsiTheme="majorHAnsi" w:cstheme="majorHAnsi"/>
          <w:sz w:val="22"/>
          <w:szCs w:val="22"/>
        </w:rPr>
        <w:t>P</w:t>
      </w:r>
      <w:r w:rsidR="001B16C7" w:rsidRPr="00294315">
        <w:rPr>
          <w:rFonts w:asciiTheme="majorHAnsi" w:hAnsiTheme="majorHAnsi" w:cstheme="majorHAnsi"/>
          <w:sz w:val="22"/>
          <w:szCs w:val="22"/>
        </w:rPr>
        <w:t xml:space="preserve"> </w:t>
      </w:r>
      <w:r w:rsidRPr="00294315">
        <w:rPr>
          <w:rFonts w:asciiTheme="majorHAnsi" w:hAnsiTheme="majorHAnsi" w:cstheme="majorHAnsi"/>
          <w:sz w:val="22"/>
          <w:szCs w:val="22"/>
        </w:rPr>
        <w:t>=</w:t>
      </w:r>
      <w:r w:rsidR="001B16C7" w:rsidRPr="00294315">
        <w:rPr>
          <w:rFonts w:asciiTheme="majorHAnsi" w:hAnsiTheme="majorHAnsi" w:cstheme="majorHAnsi"/>
          <w:sz w:val="22"/>
          <w:szCs w:val="22"/>
        </w:rPr>
        <w:t xml:space="preserve"> </w:t>
      </w:r>
      <w:r w:rsidR="00294315">
        <w:rPr>
          <w:rFonts w:asciiTheme="majorHAnsi" w:hAnsiTheme="majorHAnsi" w:cstheme="majorHAnsi"/>
          <w:sz w:val="22"/>
          <w:szCs w:val="22"/>
        </w:rPr>
        <w:t>0.0187</w:t>
      </w:r>
      <w:r w:rsidRPr="00294315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F291AAF" w14:textId="504921DA" w:rsidR="00312337" w:rsidRDefault="00312337" w:rsidP="00CB19E0">
      <w:pPr>
        <w:rPr>
          <w:rFonts w:asciiTheme="majorHAnsi" w:hAnsiTheme="majorHAnsi" w:cstheme="majorHAnsi"/>
          <w:sz w:val="22"/>
          <w:szCs w:val="22"/>
        </w:rPr>
      </w:pPr>
    </w:p>
    <w:p w14:paraId="47537A44" w14:textId="275B45F4" w:rsidR="003D76BC" w:rsidRPr="003D76BC" w:rsidRDefault="00ED4B8C" w:rsidP="00ED4B8C">
      <w:pPr>
        <w:rPr>
          <w:rFonts w:asciiTheme="majorHAnsi" w:hAnsiTheme="majorHAnsi" w:cstheme="majorHAnsi"/>
          <w:b/>
          <w:sz w:val="22"/>
          <w:szCs w:val="22"/>
        </w:rPr>
      </w:pPr>
      <w:r w:rsidRPr="00440313">
        <w:rPr>
          <w:rFonts w:asciiTheme="majorHAnsi" w:hAnsiTheme="majorHAnsi" w:cstheme="majorHAnsi"/>
          <w:b/>
          <w:sz w:val="22"/>
          <w:szCs w:val="22"/>
        </w:rPr>
        <w:t>Imaging</w:t>
      </w:r>
    </w:p>
    <w:p w14:paraId="0C2F2FA2" w14:textId="2F6C9BDB" w:rsidR="00ED4B8C" w:rsidRPr="001558A1" w:rsidRDefault="00383D45" w:rsidP="00ED4B8C">
      <w:pPr>
        <w:rPr>
          <w:rFonts w:asciiTheme="majorHAnsi" w:hAnsiTheme="majorHAnsi" w:cstheme="majorHAnsi"/>
          <w:color w:val="FF0000"/>
          <w:sz w:val="22"/>
          <w:szCs w:val="22"/>
          <w:rPrChange w:id="229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</w:pPr>
      <w:r>
        <w:rPr>
          <w:rFonts w:asciiTheme="majorHAnsi" w:hAnsiTheme="majorHAnsi" w:cstheme="majorHAnsi"/>
          <w:sz w:val="22"/>
          <w:szCs w:val="22"/>
        </w:rPr>
        <w:t xml:space="preserve">There was </w:t>
      </w:r>
      <w:del w:id="230" w:author="Higgins, Peter" w:date="2021-04-06T15:44:00Z">
        <w:r w:rsidDel="001558A1">
          <w:rPr>
            <w:rFonts w:asciiTheme="majorHAnsi" w:hAnsiTheme="majorHAnsi" w:cstheme="majorHAnsi"/>
            <w:sz w:val="22"/>
            <w:szCs w:val="22"/>
          </w:rPr>
          <w:delText xml:space="preserve">a </w:delText>
        </w:r>
        <w:r w:rsidR="00F130B9" w:rsidDel="001558A1">
          <w:rPr>
            <w:rFonts w:asciiTheme="majorHAnsi" w:hAnsiTheme="majorHAnsi" w:cstheme="majorHAnsi"/>
            <w:sz w:val="22"/>
            <w:szCs w:val="22"/>
          </w:rPr>
          <w:delText>trend to</w:delText>
        </w:r>
        <w:r w:rsidR="000636E6" w:rsidDel="001558A1">
          <w:rPr>
            <w:rFonts w:asciiTheme="majorHAnsi" w:hAnsiTheme="majorHAnsi" w:cstheme="majorHAnsi"/>
            <w:sz w:val="22"/>
            <w:szCs w:val="22"/>
          </w:rPr>
          <w:delText>ward</w:delText>
        </w:r>
      </w:del>
      <w:ins w:id="231" w:author="Higgins, Peter" w:date="2021-04-06T15:44:00Z">
        <w:r w:rsidR="001558A1">
          <w:rPr>
            <w:rFonts w:asciiTheme="majorHAnsi" w:hAnsiTheme="majorHAnsi" w:cstheme="majorHAnsi"/>
            <w:sz w:val="22"/>
            <w:szCs w:val="22"/>
          </w:rPr>
          <w:t>numerically</w:t>
        </w:r>
      </w:ins>
      <w:r w:rsidR="006E1CC3">
        <w:rPr>
          <w:rFonts w:asciiTheme="majorHAnsi" w:hAnsiTheme="majorHAnsi" w:cstheme="majorHAnsi"/>
          <w:sz w:val="22"/>
          <w:szCs w:val="22"/>
        </w:rPr>
        <w:t xml:space="preserve"> greater </w:t>
      </w:r>
      <w:r>
        <w:rPr>
          <w:rFonts w:asciiTheme="majorHAnsi" w:hAnsiTheme="majorHAnsi" w:cstheme="majorHAnsi"/>
          <w:sz w:val="22"/>
          <w:szCs w:val="22"/>
        </w:rPr>
        <w:t>improvement in disease activity based on</w:t>
      </w:r>
      <w:r w:rsidR="00EC7F47">
        <w:rPr>
          <w:rFonts w:asciiTheme="majorHAnsi" w:hAnsiTheme="majorHAnsi" w:cstheme="majorHAnsi"/>
          <w:sz w:val="22"/>
          <w:szCs w:val="22"/>
        </w:rPr>
        <w:t xml:space="preserve"> Likert assessments of</w:t>
      </w:r>
      <w:r>
        <w:rPr>
          <w:rFonts w:asciiTheme="majorHAnsi" w:hAnsiTheme="majorHAnsi" w:cstheme="majorHAnsi"/>
          <w:sz w:val="22"/>
          <w:szCs w:val="22"/>
        </w:rPr>
        <w:t xml:space="preserve"> imaging</w:t>
      </w:r>
      <w:r w:rsidR="00EC7F47">
        <w:rPr>
          <w:rFonts w:asciiTheme="majorHAnsi" w:hAnsiTheme="majorHAnsi" w:cstheme="majorHAnsi"/>
          <w:sz w:val="22"/>
          <w:szCs w:val="22"/>
        </w:rPr>
        <w:t xml:space="preserve"> (CT and MRI)</w:t>
      </w:r>
      <w:r>
        <w:rPr>
          <w:rFonts w:asciiTheme="majorHAnsi" w:hAnsiTheme="majorHAnsi" w:cstheme="majorHAnsi"/>
          <w:sz w:val="22"/>
          <w:szCs w:val="22"/>
        </w:rPr>
        <w:t xml:space="preserve"> reports in the</w:t>
      </w:r>
      <w:r w:rsidR="003D76BC">
        <w:rPr>
          <w:rFonts w:asciiTheme="majorHAnsi" w:hAnsiTheme="majorHAnsi" w:cstheme="majorHAnsi"/>
          <w:sz w:val="22"/>
          <w:szCs w:val="22"/>
        </w:rPr>
        <w:t xml:space="preserve"> SKIN group compared to NOSKIN 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32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according to both observers with</w:t>
      </w:r>
      <w:r w:rsidR="00CB03FB" w:rsidRPr="001558A1">
        <w:rPr>
          <w:rFonts w:asciiTheme="majorHAnsi" w:hAnsiTheme="majorHAnsi" w:cstheme="majorHAnsi"/>
          <w:color w:val="FF0000"/>
          <w:sz w:val="22"/>
          <w:szCs w:val="22"/>
          <w:rPrChange w:id="233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a</w:t>
      </w:r>
      <w:r w:rsidR="00074E76" w:rsidRPr="001558A1">
        <w:rPr>
          <w:rFonts w:asciiTheme="majorHAnsi" w:hAnsiTheme="majorHAnsi" w:cstheme="majorHAnsi"/>
          <w:color w:val="FF0000"/>
          <w:sz w:val="22"/>
          <w:szCs w:val="22"/>
          <w:rPrChange w:id="234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n 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35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IR</w:t>
      </w:r>
      <w:r w:rsidR="009E3A84" w:rsidRPr="001558A1">
        <w:rPr>
          <w:rFonts w:asciiTheme="majorHAnsi" w:hAnsiTheme="majorHAnsi" w:cstheme="majorHAnsi"/>
          <w:color w:val="FF0000"/>
          <w:sz w:val="22"/>
          <w:szCs w:val="22"/>
          <w:rPrChange w:id="236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R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37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of 95.7%</w:t>
      </w:r>
      <w:r w:rsidR="00F130B9" w:rsidRPr="001558A1">
        <w:rPr>
          <w:rFonts w:asciiTheme="majorHAnsi" w:hAnsiTheme="majorHAnsi" w:cstheme="majorHAnsi"/>
          <w:color w:val="FF0000"/>
          <w:sz w:val="22"/>
          <w:szCs w:val="22"/>
          <w:rPrChange w:id="238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, but neither reached statistical significance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39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. Reviewer A’s </w:t>
      </w:r>
      <w:r w:rsidR="00ED4B8C" w:rsidRPr="001558A1">
        <w:rPr>
          <w:rFonts w:asciiTheme="majorHAnsi" w:hAnsiTheme="majorHAnsi" w:cstheme="majorHAnsi"/>
          <w:color w:val="FF0000"/>
          <w:sz w:val="22"/>
          <w:szCs w:val="22"/>
          <w:rPrChange w:id="240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SKIN</w:t>
      </w:r>
      <w:r w:rsidR="00223AB8" w:rsidRPr="001558A1">
        <w:rPr>
          <w:rFonts w:asciiTheme="majorHAnsi" w:hAnsiTheme="majorHAnsi" w:cstheme="majorHAnsi"/>
          <w:color w:val="FF0000"/>
          <w:sz w:val="22"/>
          <w:szCs w:val="22"/>
          <w:rPrChange w:id="241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had a mean Likert score of 3.64</w:t>
      </w:r>
      <w:r w:rsidR="00ED4B8C" w:rsidRPr="001558A1">
        <w:rPr>
          <w:rFonts w:asciiTheme="majorHAnsi" w:hAnsiTheme="majorHAnsi" w:cstheme="majorHAnsi"/>
          <w:color w:val="FF0000"/>
          <w:sz w:val="22"/>
          <w:szCs w:val="22"/>
          <w:rPrChange w:id="242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(SD = </w:t>
      </w:r>
      <w:r w:rsidR="00223AB8" w:rsidRPr="001558A1">
        <w:rPr>
          <w:rFonts w:asciiTheme="majorHAnsi" w:hAnsiTheme="majorHAnsi" w:cstheme="majorHAnsi"/>
          <w:color w:val="FF0000"/>
          <w:sz w:val="22"/>
          <w:szCs w:val="22"/>
          <w:rPrChange w:id="243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1.28, N = 14) and NOSKIN 3.09</w:t>
      </w:r>
      <w:r w:rsidR="00ED4B8C" w:rsidRPr="001558A1">
        <w:rPr>
          <w:rFonts w:asciiTheme="majorHAnsi" w:hAnsiTheme="majorHAnsi" w:cstheme="majorHAnsi"/>
          <w:color w:val="FF0000"/>
          <w:sz w:val="22"/>
          <w:szCs w:val="22"/>
          <w:rPrChange w:id="244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(SD = </w:t>
      </w:r>
      <w:r w:rsidR="00223AB8" w:rsidRPr="001558A1">
        <w:rPr>
          <w:rFonts w:asciiTheme="majorHAnsi" w:hAnsiTheme="majorHAnsi" w:cstheme="majorHAnsi"/>
          <w:color w:val="FF0000"/>
          <w:sz w:val="22"/>
          <w:szCs w:val="22"/>
          <w:rPrChange w:id="245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0.90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46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, N = </w:t>
      </w:r>
      <w:r w:rsidR="00223AB8" w:rsidRPr="001558A1">
        <w:rPr>
          <w:rFonts w:asciiTheme="majorHAnsi" w:hAnsiTheme="majorHAnsi" w:cstheme="majorHAnsi"/>
          <w:color w:val="FF0000"/>
          <w:sz w:val="22"/>
          <w:szCs w:val="22"/>
          <w:rPrChange w:id="247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47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48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), with P</w:t>
      </w:r>
      <w:r w:rsidR="00223AB8" w:rsidRPr="001558A1">
        <w:rPr>
          <w:rFonts w:asciiTheme="majorHAnsi" w:hAnsiTheme="majorHAnsi" w:cstheme="majorHAnsi"/>
          <w:color w:val="FF0000"/>
          <w:sz w:val="22"/>
          <w:szCs w:val="22"/>
          <w:rPrChange w:id="249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50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= </w:t>
      </w:r>
      <w:r w:rsidR="00223AB8" w:rsidRPr="001558A1">
        <w:rPr>
          <w:rFonts w:asciiTheme="majorHAnsi" w:hAnsiTheme="majorHAnsi" w:cstheme="majorHAnsi"/>
          <w:color w:val="FF0000"/>
          <w:sz w:val="22"/>
          <w:szCs w:val="22"/>
          <w:rPrChange w:id="251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0.0</w:t>
      </w:r>
      <w:r w:rsidR="00F130B9" w:rsidRPr="001558A1">
        <w:rPr>
          <w:rFonts w:asciiTheme="majorHAnsi" w:hAnsiTheme="majorHAnsi" w:cstheme="majorHAnsi"/>
          <w:color w:val="FF0000"/>
          <w:sz w:val="22"/>
          <w:szCs w:val="22"/>
          <w:rPrChange w:id="252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73</w:t>
      </w:r>
      <w:r w:rsidR="00ED4B8C" w:rsidRPr="001558A1">
        <w:rPr>
          <w:rFonts w:asciiTheme="majorHAnsi" w:hAnsiTheme="majorHAnsi" w:cstheme="majorHAnsi"/>
          <w:color w:val="FF0000"/>
          <w:sz w:val="22"/>
          <w:szCs w:val="22"/>
          <w:rPrChange w:id="253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. 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54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Reviewer B’s SKIN had a mean Likert score of 3.</w:t>
      </w:r>
      <w:r w:rsidR="00971E6A" w:rsidRPr="001558A1">
        <w:rPr>
          <w:rFonts w:asciiTheme="majorHAnsi" w:hAnsiTheme="majorHAnsi" w:cstheme="majorHAnsi"/>
          <w:color w:val="FF0000"/>
          <w:sz w:val="22"/>
          <w:szCs w:val="22"/>
          <w:rPrChange w:id="255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57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56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(SD = </w:t>
      </w:r>
      <w:r w:rsidR="00971E6A" w:rsidRPr="001558A1">
        <w:rPr>
          <w:rFonts w:asciiTheme="majorHAnsi" w:hAnsiTheme="majorHAnsi" w:cstheme="majorHAnsi"/>
          <w:color w:val="FF0000"/>
          <w:sz w:val="22"/>
          <w:szCs w:val="22"/>
          <w:rPrChange w:id="257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1.22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58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, N = </w:t>
      </w:r>
      <w:r w:rsidR="00223AB8" w:rsidRPr="001558A1">
        <w:rPr>
          <w:rFonts w:asciiTheme="majorHAnsi" w:hAnsiTheme="majorHAnsi" w:cstheme="majorHAnsi"/>
          <w:color w:val="FF0000"/>
          <w:sz w:val="22"/>
          <w:szCs w:val="22"/>
          <w:rPrChange w:id="259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14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60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) and NOSKIN 3.</w:t>
      </w:r>
      <w:r w:rsidR="00971E6A" w:rsidRPr="001558A1">
        <w:rPr>
          <w:rFonts w:asciiTheme="majorHAnsi" w:hAnsiTheme="majorHAnsi" w:cstheme="majorHAnsi"/>
          <w:color w:val="FF0000"/>
          <w:sz w:val="22"/>
          <w:szCs w:val="22"/>
          <w:rPrChange w:id="261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06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62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(SD = 0.</w:t>
      </w:r>
      <w:r w:rsidR="00971E6A" w:rsidRPr="001558A1">
        <w:rPr>
          <w:rFonts w:asciiTheme="majorHAnsi" w:hAnsiTheme="majorHAnsi" w:cstheme="majorHAnsi"/>
          <w:color w:val="FF0000"/>
          <w:sz w:val="22"/>
          <w:szCs w:val="22"/>
          <w:rPrChange w:id="263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87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64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, N = </w:t>
      </w:r>
      <w:r w:rsidR="00223AB8" w:rsidRPr="001558A1">
        <w:rPr>
          <w:rFonts w:asciiTheme="majorHAnsi" w:hAnsiTheme="majorHAnsi" w:cstheme="majorHAnsi"/>
          <w:color w:val="FF0000"/>
          <w:sz w:val="22"/>
          <w:szCs w:val="22"/>
          <w:rPrChange w:id="265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47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66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), with P</w:t>
      </w:r>
      <w:r w:rsidR="00223AB8" w:rsidRPr="001558A1">
        <w:rPr>
          <w:rFonts w:asciiTheme="majorHAnsi" w:hAnsiTheme="majorHAnsi" w:cstheme="majorHAnsi"/>
          <w:color w:val="FF0000"/>
          <w:sz w:val="22"/>
          <w:szCs w:val="22"/>
          <w:rPrChange w:id="267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68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= </w:t>
      </w:r>
      <w:r w:rsidR="00F130B9" w:rsidRPr="001558A1">
        <w:rPr>
          <w:rFonts w:asciiTheme="majorHAnsi" w:hAnsiTheme="majorHAnsi" w:cstheme="majorHAnsi"/>
          <w:color w:val="FF0000"/>
          <w:sz w:val="22"/>
          <w:szCs w:val="22"/>
          <w:rPrChange w:id="269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0.083</w:t>
      </w:r>
      <w:r w:rsidR="003D76BC" w:rsidRPr="001558A1">
        <w:rPr>
          <w:rFonts w:asciiTheme="majorHAnsi" w:hAnsiTheme="majorHAnsi" w:cstheme="majorHAnsi"/>
          <w:color w:val="FF0000"/>
          <w:sz w:val="22"/>
          <w:szCs w:val="22"/>
          <w:rPrChange w:id="270" w:author="Higgins, Peter" w:date="2021-04-06T15:44:00Z">
            <w:rPr>
              <w:rFonts w:asciiTheme="majorHAnsi" w:hAnsiTheme="majorHAnsi" w:cstheme="majorHAnsi"/>
              <w:sz w:val="22"/>
              <w:szCs w:val="22"/>
            </w:rPr>
          </w:rPrChange>
        </w:rPr>
        <w:t>.</w:t>
      </w:r>
    </w:p>
    <w:p w14:paraId="29C1D5AE" w14:textId="77777777" w:rsidR="00ED4B8C" w:rsidRDefault="00ED4B8C" w:rsidP="00CB19E0">
      <w:pPr>
        <w:rPr>
          <w:rFonts w:asciiTheme="majorHAnsi" w:hAnsiTheme="majorHAnsi" w:cstheme="majorHAnsi"/>
          <w:sz w:val="22"/>
          <w:szCs w:val="22"/>
        </w:rPr>
      </w:pPr>
    </w:p>
    <w:p w14:paraId="4CDAF8C1" w14:textId="1273E0C8" w:rsidR="00B61C6E" w:rsidRDefault="000B2650" w:rsidP="00B61C6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Two separate analyses were</w:t>
      </w:r>
      <w:r w:rsidR="00A1553C">
        <w:rPr>
          <w:rFonts w:asciiTheme="majorHAnsi" w:hAnsiTheme="majorHAnsi" w:cstheme="majorHAnsi"/>
          <w:sz w:val="22"/>
          <w:szCs w:val="22"/>
        </w:rPr>
        <w:t xml:space="preserve"> </w:t>
      </w:r>
      <w:r w:rsidR="006E1CC3">
        <w:rPr>
          <w:rFonts w:asciiTheme="majorHAnsi" w:hAnsiTheme="majorHAnsi" w:cstheme="majorHAnsi"/>
          <w:sz w:val="22"/>
          <w:szCs w:val="22"/>
        </w:rPr>
        <w:t xml:space="preserve">performed on the imaging data, one evaluated for resolution of abscesses after </w:t>
      </w:r>
      <w:proofErr w:type="spellStart"/>
      <w:r w:rsidR="006E1CC3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6E1CC3">
        <w:rPr>
          <w:rFonts w:asciiTheme="majorHAnsi" w:hAnsiTheme="majorHAnsi" w:cstheme="majorHAnsi"/>
          <w:sz w:val="22"/>
          <w:szCs w:val="22"/>
        </w:rPr>
        <w:t xml:space="preserve"> therapy and the other evaluated for resolution of fistulas and sinus tracts. </w:t>
      </w:r>
      <w:r w:rsidR="00383D45" w:rsidRPr="006E1CC3">
        <w:rPr>
          <w:rFonts w:asciiTheme="majorHAnsi" w:hAnsiTheme="majorHAnsi" w:cstheme="majorHAnsi"/>
          <w:sz w:val="22"/>
          <w:szCs w:val="22"/>
        </w:rPr>
        <w:t>The analyses</w:t>
      </w:r>
      <w:r w:rsidR="00B61C6E" w:rsidRPr="006E1CC3">
        <w:rPr>
          <w:rFonts w:asciiTheme="majorHAnsi" w:hAnsiTheme="majorHAnsi" w:cstheme="majorHAnsi"/>
          <w:sz w:val="22"/>
          <w:szCs w:val="22"/>
        </w:rPr>
        <w:t xml:space="preserve"> showed a </w:t>
      </w:r>
      <w:del w:id="271" w:author="Higgins, Peter" w:date="2021-04-06T15:44:00Z">
        <w:r w:rsidR="00B61C6E" w:rsidRPr="006E1CC3" w:rsidDel="001558A1">
          <w:rPr>
            <w:rFonts w:asciiTheme="majorHAnsi" w:hAnsiTheme="majorHAnsi" w:cstheme="majorHAnsi"/>
            <w:sz w:val="22"/>
            <w:szCs w:val="22"/>
          </w:rPr>
          <w:delText xml:space="preserve">likely </w:delText>
        </w:r>
        <w:r w:rsidR="008A1B2F" w:rsidDel="001558A1">
          <w:rPr>
            <w:rFonts w:asciiTheme="majorHAnsi" w:hAnsiTheme="majorHAnsi" w:cstheme="majorHAnsi"/>
            <w:sz w:val="22"/>
            <w:szCs w:val="22"/>
          </w:rPr>
          <w:delText>greater</w:delText>
        </w:r>
      </w:del>
      <w:ins w:id="272" w:author="Higgins, Peter" w:date="2021-04-06T15:44:00Z">
        <w:r w:rsidR="001558A1">
          <w:rPr>
            <w:rFonts w:asciiTheme="majorHAnsi" w:hAnsiTheme="majorHAnsi" w:cstheme="majorHAnsi"/>
            <w:sz w:val="22"/>
            <w:szCs w:val="22"/>
          </w:rPr>
          <w:t>nu</w:t>
        </w:r>
      </w:ins>
      <w:ins w:id="273" w:author="Higgins, Peter" w:date="2021-04-06T15:45:00Z">
        <w:r w:rsidR="001558A1">
          <w:rPr>
            <w:rFonts w:asciiTheme="majorHAnsi" w:hAnsiTheme="majorHAnsi" w:cstheme="majorHAnsi"/>
            <w:sz w:val="22"/>
            <w:szCs w:val="22"/>
          </w:rPr>
          <w:t>merically greater</w:t>
        </w:r>
      </w:ins>
      <w:r w:rsidR="00B61C6E" w:rsidRPr="006E1CC3">
        <w:rPr>
          <w:rFonts w:asciiTheme="majorHAnsi" w:hAnsiTheme="majorHAnsi" w:cstheme="majorHAnsi"/>
          <w:sz w:val="22"/>
          <w:szCs w:val="22"/>
        </w:rPr>
        <w:t xml:space="preserve"> effect of </w:t>
      </w:r>
      <w:proofErr w:type="spellStart"/>
      <w:r w:rsidR="00B61C6E" w:rsidRPr="006E1CC3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B61C6E" w:rsidRPr="006E1CC3">
        <w:rPr>
          <w:rFonts w:asciiTheme="majorHAnsi" w:hAnsiTheme="majorHAnsi" w:cstheme="majorHAnsi"/>
          <w:sz w:val="22"/>
          <w:szCs w:val="22"/>
        </w:rPr>
        <w:t xml:space="preserve"> on patients with skin disease, but without statistical significance.</w:t>
      </w:r>
      <w:r w:rsidR="006E1CC3">
        <w:rPr>
          <w:rFonts w:asciiTheme="majorHAnsi" w:hAnsiTheme="majorHAnsi" w:cstheme="majorHAnsi"/>
          <w:sz w:val="22"/>
          <w:szCs w:val="22"/>
        </w:rPr>
        <w:t xml:space="preserve"> </w:t>
      </w:r>
      <w:r w:rsidR="006E1CC3" w:rsidRPr="006E1CC3">
        <w:rPr>
          <w:rFonts w:asciiTheme="majorHAnsi" w:hAnsiTheme="majorHAnsi" w:cstheme="majorHAnsi"/>
          <w:sz w:val="22"/>
          <w:szCs w:val="22"/>
        </w:rPr>
        <w:t xml:space="preserve">The total number of patients who had abscesses or fistulas on imaging before </w:t>
      </w:r>
      <w:proofErr w:type="spellStart"/>
      <w:r w:rsidR="006E1CC3" w:rsidRPr="006E1CC3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6E1CC3" w:rsidRPr="006E1CC3">
        <w:rPr>
          <w:rFonts w:asciiTheme="majorHAnsi" w:hAnsiTheme="majorHAnsi" w:cstheme="majorHAnsi"/>
          <w:sz w:val="22"/>
          <w:szCs w:val="22"/>
        </w:rPr>
        <w:t xml:space="preserve"> initiation was </w:t>
      </w:r>
      <w:del w:id="274" w:author="Higgins, Peter" w:date="2021-04-06T15:45:00Z">
        <w:r w:rsidR="006E1CC3" w:rsidRPr="006E1CC3" w:rsidDel="001558A1">
          <w:rPr>
            <w:rFonts w:asciiTheme="majorHAnsi" w:hAnsiTheme="majorHAnsi" w:cstheme="majorHAnsi"/>
            <w:sz w:val="22"/>
            <w:szCs w:val="22"/>
          </w:rPr>
          <w:delText>not sufficiently large</w:delText>
        </w:r>
        <w:r w:rsidR="007C36AF" w:rsidDel="001558A1">
          <w:rPr>
            <w:rFonts w:asciiTheme="majorHAnsi" w:hAnsiTheme="majorHAnsi" w:cstheme="majorHAnsi"/>
            <w:sz w:val="22"/>
            <w:szCs w:val="22"/>
          </w:rPr>
          <w:delText xml:space="preserve"> enough</w:delText>
        </w:r>
        <w:r w:rsidR="006E1CC3" w:rsidRPr="006E1CC3" w:rsidDel="001558A1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  <w:r w:rsidR="003C0DF7" w:rsidDel="001558A1">
          <w:rPr>
            <w:rFonts w:asciiTheme="majorHAnsi" w:hAnsiTheme="majorHAnsi" w:cstheme="majorHAnsi"/>
            <w:sz w:val="22"/>
            <w:szCs w:val="22"/>
          </w:rPr>
          <w:delText>to observe</w:delText>
        </w:r>
        <w:r w:rsidR="006E1CC3" w:rsidDel="001558A1">
          <w:rPr>
            <w:rFonts w:asciiTheme="majorHAnsi" w:hAnsiTheme="majorHAnsi" w:cstheme="majorHAnsi"/>
            <w:sz w:val="22"/>
            <w:szCs w:val="22"/>
          </w:rPr>
          <w:delText xml:space="preserve"> a statically significant difference between the two</w:delText>
        </w:r>
      </w:del>
      <w:ins w:id="275" w:author="Higgins, Peter" w:date="2021-04-06T15:45:00Z">
        <w:r w:rsidR="001558A1">
          <w:rPr>
            <w:rFonts w:asciiTheme="majorHAnsi" w:hAnsiTheme="majorHAnsi" w:cstheme="majorHAnsi"/>
            <w:sz w:val="22"/>
            <w:szCs w:val="22"/>
          </w:rPr>
          <w:t>quite small in both</w:t>
        </w:r>
      </w:ins>
      <w:r w:rsidR="006E1CC3">
        <w:rPr>
          <w:rFonts w:asciiTheme="majorHAnsi" w:hAnsiTheme="majorHAnsi" w:cstheme="majorHAnsi"/>
          <w:sz w:val="22"/>
          <w:szCs w:val="22"/>
        </w:rPr>
        <w:t xml:space="preserve"> groups</w:t>
      </w:r>
      <w:r w:rsidR="006E1CC3" w:rsidRPr="006E1CC3">
        <w:rPr>
          <w:rFonts w:asciiTheme="majorHAnsi" w:hAnsiTheme="majorHAnsi" w:cstheme="majorHAnsi"/>
          <w:sz w:val="22"/>
          <w:szCs w:val="22"/>
        </w:rPr>
        <w:t xml:space="preserve">. </w:t>
      </w:r>
      <w:r w:rsidR="00B61C6E" w:rsidRPr="006E1CC3">
        <w:rPr>
          <w:rFonts w:asciiTheme="majorHAnsi" w:hAnsiTheme="majorHAnsi" w:cstheme="majorHAnsi"/>
          <w:sz w:val="22"/>
          <w:szCs w:val="22"/>
        </w:rPr>
        <w:t xml:space="preserve"> </w:t>
      </w:r>
      <w:r w:rsidRPr="006E1CC3">
        <w:rPr>
          <w:rFonts w:asciiTheme="majorHAnsi" w:hAnsiTheme="majorHAnsi" w:cstheme="majorHAnsi"/>
          <w:sz w:val="22"/>
          <w:szCs w:val="22"/>
        </w:rPr>
        <w:t>Only one out of the</w:t>
      </w:r>
      <w:r w:rsidR="00B61C6E" w:rsidRPr="006E1CC3">
        <w:rPr>
          <w:rFonts w:asciiTheme="majorHAnsi" w:hAnsiTheme="majorHAnsi" w:cstheme="majorHAnsi"/>
          <w:sz w:val="22"/>
          <w:szCs w:val="22"/>
        </w:rPr>
        <w:t xml:space="preserve"> 4 </w:t>
      </w:r>
      <w:r w:rsidR="001B16C7" w:rsidRPr="006E1CC3">
        <w:rPr>
          <w:rFonts w:asciiTheme="majorHAnsi" w:hAnsiTheme="majorHAnsi" w:cstheme="majorHAnsi"/>
          <w:sz w:val="22"/>
          <w:szCs w:val="22"/>
        </w:rPr>
        <w:t>SKIN</w:t>
      </w:r>
      <w:r w:rsidR="00B61C6E" w:rsidRPr="006E1CC3">
        <w:rPr>
          <w:rFonts w:asciiTheme="majorHAnsi" w:hAnsiTheme="majorHAnsi" w:cstheme="majorHAnsi"/>
          <w:sz w:val="22"/>
          <w:szCs w:val="22"/>
        </w:rPr>
        <w:t xml:space="preserve"> patients</w:t>
      </w:r>
      <w:r w:rsidR="00B61C6E">
        <w:rPr>
          <w:rFonts w:asciiTheme="majorHAnsi" w:hAnsiTheme="majorHAnsi" w:cstheme="majorHAnsi"/>
          <w:sz w:val="22"/>
          <w:szCs w:val="22"/>
        </w:rPr>
        <w:t xml:space="preserve"> who had abscesses prior to </w:t>
      </w:r>
      <w:proofErr w:type="spellStart"/>
      <w:r w:rsidR="00B61C6E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B61C6E">
        <w:rPr>
          <w:rFonts w:asciiTheme="majorHAnsi" w:hAnsiTheme="majorHAnsi" w:cstheme="majorHAnsi"/>
          <w:sz w:val="22"/>
          <w:szCs w:val="22"/>
        </w:rPr>
        <w:t xml:space="preserve"> initiation </w:t>
      </w:r>
      <w:r>
        <w:rPr>
          <w:rFonts w:asciiTheme="majorHAnsi" w:hAnsiTheme="majorHAnsi" w:cstheme="majorHAnsi"/>
          <w:sz w:val="22"/>
          <w:szCs w:val="22"/>
        </w:rPr>
        <w:t xml:space="preserve">had ongoing abscesses after </w:t>
      </w:r>
      <w:proofErr w:type="spellStart"/>
      <w:r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treatment (25</w:t>
      </w:r>
      <w:r w:rsidR="00B61C6E">
        <w:rPr>
          <w:rFonts w:asciiTheme="majorHAnsi" w:hAnsiTheme="majorHAnsi" w:cstheme="majorHAnsi"/>
          <w:sz w:val="22"/>
          <w:szCs w:val="22"/>
        </w:rPr>
        <w:t xml:space="preserve">% lesions left). </w:t>
      </w:r>
      <w:r>
        <w:rPr>
          <w:rFonts w:asciiTheme="majorHAnsi" w:hAnsiTheme="majorHAnsi" w:cstheme="majorHAnsi"/>
          <w:sz w:val="22"/>
          <w:szCs w:val="22"/>
        </w:rPr>
        <w:t>5</w:t>
      </w:r>
      <w:r w:rsidR="00B61C6E">
        <w:rPr>
          <w:rFonts w:asciiTheme="majorHAnsi" w:hAnsiTheme="majorHAnsi" w:cstheme="majorHAnsi"/>
          <w:sz w:val="22"/>
          <w:szCs w:val="22"/>
        </w:rPr>
        <w:t xml:space="preserve">0% of the NOSKIN patients still </w:t>
      </w:r>
      <w:r w:rsidR="00E05A1F">
        <w:rPr>
          <w:rFonts w:asciiTheme="majorHAnsi" w:hAnsiTheme="majorHAnsi" w:cstheme="majorHAnsi"/>
          <w:sz w:val="22"/>
          <w:szCs w:val="22"/>
        </w:rPr>
        <w:t>had abscesses after 6 months</w:t>
      </w:r>
      <w:r w:rsidR="00B61C6E">
        <w:rPr>
          <w:rFonts w:asciiTheme="majorHAnsi" w:hAnsiTheme="majorHAnsi" w:cstheme="majorHAnsi"/>
          <w:sz w:val="22"/>
          <w:szCs w:val="22"/>
        </w:rPr>
        <w:t xml:space="preserve"> of </w:t>
      </w:r>
      <w:proofErr w:type="spellStart"/>
      <w:r w:rsidR="00B61C6E">
        <w:rPr>
          <w:rFonts w:asciiTheme="majorHAnsi" w:hAnsiTheme="majorHAnsi" w:cstheme="majorHAnsi"/>
          <w:sz w:val="22"/>
          <w:szCs w:val="22"/>
        </w:rPr>
        <w:t>ustekinum</w:t>
      </w:r>
      <w:r>
        <w:rPr>
          <w:rFonts w:asciiTheme="majorHAnsi" w:hAnsiTheme="majorHAnsi" w:cstheme="majorHAnsi"/>
          <w:sz w:val="22"/>
          <w:szCs w:val="22"/>
        </w:rPr>
        <w:t>ab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therapy based on imaging (N=6</w:t>
      </w:r>
      <w:r w:rsidR="00B61C6E">
        <w:rPr>
          <w:rFonts w:asciiTheme="majorHAnsi" w:hAnsiTheme="majorHAnsi" w:cstheme="majorHAnsi"/>
          <w:sz w:val="22"/>
          <w:szCs w:val="22"/>
        </w:rPr>
        <w:t xml:space="preserve">). </w:t>
      </w:r>
      <w:r>
        <w:rPr>
          <w:rFonts w:asciiTheme="majorHAnsi" w:hAnsiTheme="majorHAnsi" w:cstheme="majorHAnsi"/>
          <w:sz w:val="22"/>
          <w:szCs w:val="22"/>
        </w:rPr>
        <w:t xml:space="preserve">The </w:t>
      </w:r>
      <w:del w:id="276" w:author="Higgins, Peter" w:date="2021-04-06T15:45:00Z">
        <w:r w:rsidDel="001558A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277" w:author="Higgins, Peter" w:date="2021-04-06T15:45:00Z">
        <w:r w:rsidR="001558A1">
          <w:rPr>
            <w:rFonts w:asciiTheme="majorHAnsi" w:hAnsiTheme="majorHAnsi" w:cstheme="majorHAnsi"/>
            <w:sz w:val="22"/>
            <w:szCs w:val="22"/>
          </w:rPr>
          <w:t>p</w:t>
        </w:r>
        <w:r w:rsidR="001558A1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>
        <w:rPr>
          <w:rFonts w:asciiTheme="majorHAnsi" w:hAnsiTheme="majorHAnsi" w:cstheme="majorHAnsi"/>
          <w:sz w:val="22"/>
          <w:szCs w:val="22"/>
        </w:rPr>
        <w:t xml:space="preserve">value for </w:t>
      </w:r>
      <w:del w:id="278" w:author="Higgins, Peter" w:date="2021-04-06T15:45:00Z">
        <w:r w:rsidDel="001558A1">
          <w:rPr>
            <w:rFonts w:asciiTheme="majorHAnsi" w:hAnsiTheme="majorHAnsi" w:cstheme="majorHAnsi"/>
            <w:sz w:val="22"/>
            <w:szCs w:val="22"/>
          </w:rPr>
          <w:delText xml:space="preserve">the </w:delText>
        </w:r>
      </w:del>
      <w:ins w:id="279" w:author="Higgins, Peter" w:date="2021-04-06T15:45:00Z">
        <w:r w:rsidR="001558A1">
          <w:rPr>
            <w:rFonts w:asciiTheme="majorHAnsi" w:hAnsiTheme="majorHAnsi" w:cstheme="majorHAnsi"/>
            <w:sz w:val="22"/>
            <w:szCs w:val="22"/>
          </w:rPr>
          <w:t>th</w:t>
        </w:r>
        <w:r w:rsidR="001558A1">
          <w:rPr>
            <w:rFonts w:asciiTheme="majorHAnsi" w:hAnsiTheme="majorHAnsi" w:cstheme="majorHAnsi"/>
            <w:sz w:val="22"/>
            <w:szCs w:val="22"/>
          </w:rPr>
          <w:t>is</w:t>
        </w:r>
        <w:r w:rsidR="001558A1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>
        <w:rPr>
          <w:rFonts w:asciiTheme="majorHAnsi" w:hAnsiTheme="majorHAnsi" w:cstheme="majorHAnsi"/>
          <w:sz w:val="22"/>
          <w:szCs w:val="22"/>
        </w:rPr>
        <w:t xml:space="preserve">difference </w:t>
      </w:r>
      <w:ins w:id="280" w:author="Higgins, Peter" w:date="2021-04-06T15:45:00Z">
        <w:r w:rsidR="001558A1">
          <w:rPr>
            <w:rFonts w:asciiTheme="majorHAnsi" w:hAnsiTheme="majorHAnsi" w:cstheme="majorHAnsi"/>
            <w:sz w:val="22"/>
            <w:szCs w:val="22"/>
          </w:rPr>
          <w:t xml:space="preserve">in percentage of persistent </w:t>
        </w:r>
      </w:ins>
      <w:ins w:id="281" w:author="Higgins, Peter" w:date="2021-04-06T15:46:00Z">
        <w:r w:rsidR="001558A1">
          <w:rPr>
            <w:rFonts w:asciiTheme="majorHAnsi" w:hAnsiTheme="majorHAnsi" w:cstheme="majorHAnsi"/>
            <w:sz w:val="22"/>
            <w:szCs w:val="22"/>
          </w:rPr>
          <w:t xml:space="preserve">abscesses </w:t>
        </w:r>
      </w:ins>
      <w:r>
        <w:rPr>
          <w:rFonts w:asciiTheme="majorHAnsi" w:hAnsiTheme="majorHAnsi" w:cstheme="majorHAnsi"/>
          <w:sz w:val="22"/>
          <w:szCs w:val="22"/>
        </w:rPr>
        <w:t xml:space="preserve">was 0.43. </w:t>
      </w:r>
      <w:r w:rsidR="00B61C6E">
        <w:rPr>
          <w:rFonts w:asciiTheme="majorHAnsi" w:hAnsiTheme="majorHAnsi" w:cstheme="majorHAnsi"/>
          <w:sz w:val="22"/>
          <w:szCs w:val="22"/>
        </w:rPr>
        <w:t>For fistulas</w:t>
      </w:r>
      <w:r>
        <w:rPr>
          <w:rFonts w:asciiTheme="majorHAnsi" w:hAnsiTheme="majorHAnsi" w:cstheme="majorHAnsi"/>
          <w:sz w:val="22"/>
          <w:szCs w:val="22"/>
        </w:rPr>
        <w:t xml:space="preserve"> and sinus tracts</w:t>
      </w:r>
      <w:r w:rsidR="00B61C6E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33.3</w:t>
      </w:r>
      <w:r w:rsidR="00B61C6E">
        <w:rPr>
          <w:rFonts w:asciiTheme="majorHAnsi" w:hAnsiTheme="majorHAnsi" w:cstheme="majorHAnsi"/>
          <w:sz w:val="22"/>
          <w:szCs w:val="22"/>
        </w:rPr>
        <w:t>% r</w:t>
      </w:r>
      <w:r>
        <w:rPr>
          <w:rFonts w:asciiTheme="majorHAnsi" w:hAnsiTheme="majorHAnsi" w:cstheme="majorHAnsi"/>
          <w:sz w:val="22"/>
          <w:szCs w:val="22"/>
        </w:rPr>
        <w:t>emained in the SKIN group (N = 6</w:t>
      </w:r>
      <w:r w:rsidR="00B61C6E">
        <w:rPr>
          <w:rFonts w:asciiTheme="majorHAnsi" w:hAnsiTheme="majorHAnsi" w:cstheme="majorHAnsi"/>
          <w:sz w:val="22"/>
          <w:szCs w:val="22"/>
        </w:rPr>
        <w:t xml:space="preserve">) and </w:t>
      </w:r>
      <w:r>
        <w:rPr>
          <w:rFonts w:asciiTheme="majorHAnsi" w:hAnsiTheme="majorHAnsi" w:cstheme="majorHAnsi"/>
          <w:sz w:val="22"/>
          <w:szCs w:val="22"/>
        </w:rPr>
        <w:t>53.8</w:t>
      </w:r>
      <w:r w:rsidR="00B61C6E">
        <w:rPr>
          <w:rFonts w:asciiTheme="majorHAnsi" w:hAnsiTheme="majorHAnsi" w:cstheme="majorHAnsi"/>
          <w:sz w:val="22"/>
          <w:szCs w:val="22"/>
        </w:rPr>
        <w:t>% remained in the NOSKIN group</w:t>
      </w:r>
      <w:r>
        <w:rPr>
          <w:rFonts w:asciiTheme="majorHAnsi" w:hAnsiTheme="majorHAnsi" w:cstheme="majorHAnsi"/>
          <w:sz w:val="22"/>
          <w:szCs w:val="22"/>
        </w:rPr>
        <w:t xml:space="preserve"> (N = 26</w:t>
      </w:r>
      <w:r w:rsidR="00A86161">
        <w:rPr>
          <w:rFonts w:asciiTheme="majorHAnsi" w:hAnsiTheme="majorHAnsi" w:cstheme="majorHAnsi"/>
          <w:sz w:val="22"/>
          <w:szCs w:val="22"/>
        </w:rPr>
        <w:t>)</w:t>
      </w:r>
      <w:r>
        <w:rPr>
          <w:rFonts w:asciiTheme="majorHAnsi" w:hAnsiTheme="majorHAnsi" w:cstheme="majorHAnsi"/>
          <w:sz w:val="22"/>
          <w:szCs w:val="22"/>
        </w:rPr>
        <w:t xml:space="preserve"> with </w:t>
      </w:r>
      <w:del w:id="282" w:author="Higgins, Peter" w:date="2021-04-06T15:46:00Z">
        <w:r w:rsidDel="001558A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283" w:author="Higgins, Peter" w:date="2021-04-06T15:46:00Z">
        <w:r w:rsidR="001558A1">
          <w:rPr>
            <w:rFonts w:asciiTheme="majorHAnsi" w:hAnsiTheme="majorHAnsi" w:cstheme="majorHAnsi"/>
            <w:sz w:val="22"/>
            <w:szCs w:val="22"/>
          </w:rPr>
          <w:t>p</w:t>
        </w:r>
        <w:r w:rsidR="001558A1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>
        <w:rPr>
          <w:rFonts w:asciiTheme="majorHAnsi" w:hAnsiTheme="majorHAnsi" w:cstheme="majorHAnsi"/>
          <w:sz w:val="22"/>
          <w:szCs w:val="22"/>
        </w:rPr>
        <w:t>= 0.37</w:t>
      </w:r>
      <w:r w:rsidR="00B61C6E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59C881C" w14:textId="390D7ADF" w:rsidR="00ED4B8C" w:rsidRDefault="00ED4B8C" w:rsidP="00CB19E0">
      <w:pPr>
        <w:rPr>
          <w:rFonts w:asciiTheme="majorHAnsi" w:hAnsiTheme="majorHAnsi" w:cstheme="majorHAnsi"/>
          <w:sz w:val="22"/>
          <w:szCs w:val="22"/>
        </w:rPr>
      </w:pPr>
    </w:p>
    <w:p w14:paraId="2683BDB7" w14:textId="30AD523B" w:rsidR="00ED4B8C" w:rsidRPr="00440313" w:rsidRDefault="00ED4B8C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440313">
        <w:rPr>
          <w:rFonts w:asciiTheme="majorHAnsi" w:hAnsiTheme="majorHAnsi" w:cstheme="majorHAnsi"/>
          <w:b/>
          <w:sz w:val="22"/>
          <w:szCs w:val="22"/>
        </w:rPr>
        <w:t>Pathology</w:t>
      </w:r>
    </w:p>
    <w:p w14:paraId="5C8BDEF1" w14:textId="028326A9" w:rsidR="0072520D" w:rsidRPr="00756260" w:rsidRDefault="00A52B6D" w:rsidP="0072520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</w:t>
      </w:r>
      <w:r w:rsidR="00BE0582">
        <w:rPr>
          <w:rFonts w:asciiTheme="majorHAnsi" w:hAnsiTheme="majorHAnsi" w:cstheme="majorHAnsi"/>
          <w:sz w:val="22"/>
          <w:szCs w:val="22"/>
        </w:rPr>
        <w:t xml:space="preserve">e Likert score for pathologic </w:t>
      </w:r>
      <w:r w:rsidR="00BE0582" w:rsidRPr="006E1CC3">
        <w:rPr>
          <w:rFonts w:asciiTheme="majorHAnsi" w:hAnsiTheme="majorHAnsi" w:cstheme="majorHAnsi"/>
          <w:sz w:val="22"/>
          <w:szCs w:val="22"/>
        </w:rPr>
        <w:t xml:space="preserve">improvement was </w:t>
      </w:r>
      <w:del w:id="284" w:author="Higgins, Peter" w:date="2021-04-06T15:46:00Z">
        <w:r w:rsidR="00BE0582" w:rsidRPr="006E1CC3" w:rsidDel="001558A1">
          <w:rPr>
            <w:rFonts w:asciiTheme="majorHAnsi" w:hAnsiTheme="majorHAnsi" w:cstheme="majorHAnsi"/>
            <w:sz w:val="22"/>
            <w:szCs w:val="22"/>
          </w:rPr>
          <w:delText xml:space="preserve">statistically </w:delText>
        </w:r>
      </w:del>
      <w:r w:rsidR="00BE0582" w:rsidRPr="006E1CC3">
        <w:rPr>
          <w:rFonts w:asciiTheme="majorHAnsi" w:hAnsiTheme="majorHAnsi" w:cstheme="majorHAnsi"/>
          <w:sz w:val="22"/>
          <w:szCs w:val="22"/>
        </w:rPr>
        <w:t xml:space="preserve">significantly </w:t>
      </w:r>
      <w:r w:rsidR="00962893">
        <w:rPr>
          <w:rFonts w:asciiTheme="majorHAnsi" w:hAnsiTheme="majorHAnsi" w:cstheme="majorHAnsi"/>
          <w:sz w:val="22"/>
          <w:szCs w:val="22"/>
        </w:rPr>
        <w:t>larger in the</w:t>
      </w:r>
      <w:r w:rsidR="000636E6" w:rsidRPr="006E1CC3">
        <w:rPr>
          <w:rFonts w:asciiTheme="majorHAnsi" w:hAnsiTheme="majorHAnsi" w:cstheme="majorHAnsi"/>
          <w:sz w:val="22"/>
          <w:szCs w:val="22"/>
        </w:rPr>
        <w:t xml:space="preserve"> </w:t>
      </w:r>
      <w:r w:rsidR="00BE0582" w:rsidRPr="006E1CC3">
        <w:rPr>
          <w:rFonts w:asciiTheme="majorHAnsi" w:hAnsiTheme="majorHAnsi" w:cstheme="majorHAnsi"/>
          <w:sz w:val="22"/>
          <w:szCs w:val="22"/>
        </w:rPr>
        <w:t xml:space="preserve">SKIN group than </w:t>
      </w:r>
      <w:r w:rsidR="00962893">
        <w:rPr>
          <w:rFonts w:asciiTheme="majorHAnsi" w:hAnsiTheme="majorHAnsi" w:cstheme="majorHAnsi"/>
          <w:sz w:val="22"/>
          <w:szCs w:val="22"/>
        </w:rPr>
        <w:t xml:space="preserve">in </w:t>
      </w:r>
      <w:r w:rsidR="00BE0582" w:rsidRPr="006E1CC3">
        <w:rPr>
          <w:rFonts w:asciiTheme="majorHAnsi" w:hAnsiTheme="majorHAnsi" w:cstheme="majorHAnsi"/>
          <w:sz w:val="22"/>
          <w:szCs w:val="22"/>
        </w:rPr>
        <w:t>the NOSKIN group</w:t>
      </w:r>
      <w:r w:rsidR="00BA3977" w:rsidRPr="006E1CC3">
        <w:rPr>
          <w:rFonts w:asciiTheme="majorHAnsi" w:hAnsiTheme="majorHAnsi" w:cstheme="majorHAnsi"/>
          <w:sz w:val="22"/>
          <w:szCs w:val="22"/>
        </w:rPr>
        <w:t xml:space="preserve"> </w:t>
      </w:r>
      <w:r w:rsidR="00962893">
        <w:rPr>
          <w:rFonts w:asciiTheme="majorHAnsi" w:hAnsiTheme="majorHAnsi" w:cstheme="majorHAnsi"/>
          <w:sz w:val="22"/>
          <w:szCs w:val="22"/>
        </w:rPr>
        <w:t xml:space="preserve">for reviewer A and almost significant for reviewer B with an </w:t>
      </w:r>
      <w:r w:rsidR="00BA3977" w:rsidRPr="006E1CC3">
        <w:rPr>
          <w:rFonts w:asciiTheme="majorHAnsi" w:hAnsiTheme="majorHAnsi" w:cstheme="majorHAnsi"/>
          <w:sz w:val="22"/>
          <w:szCs w:val="22"/>
        </w:rPr>
        <w:t>IRR of 95.8%</w:t>
      </w:r>
      <w:r w:rsidR="00BE0582" w:rsidRPr="006E1CC3">
        <w:rPr>
          <w:rFonts w:asciiTheme="majorHAnsi" w:hAnsiTheme="majorHAnsi" w:cstheme="majorHAnsi"/>
          <w:sz w:val="22"/>
          <w:szCs w:val="22"/>
        </w:rPr>
        <w:t xml:space="preserve">. </w:t>
      </w:r>
      <w:r w:rsidR="00336C43" w:rsidRPr="001558A1">
        <w:rPr>
          <w:rFonts w:asciiTheme="majorHAnsi" w:hAnsiTheme="majorHAnsi" w:cstheme="majorHAnsi"/>
          <w:color w:val="FF0000"/>
          <w:sz w:val="22"/>
          <w:szCs w:val="22"/>
          <w:rPrChange w:id="285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Reviewer A’s </w:t>
      </w:r>
      <w:r w:rsidR="00ED4B8C" w:rsidRPr="001558A1">
        <w:rPr>
          <w:rFonts w:asciiTheme="majorHAnsi" w:hAnsiTheme="majorHAnsi" w:cstheme="majorHAnsi"/>
          <w:color w:val="FF0000"/>
          <w:sz w:val="22"/>
          <w:szCs w:val="22"/>
          <w:rPrChange w:id="286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SKIN had a mean Likert score of </w:t>
      </w:r>
      <w:r w:rsidR="00336C43" w:rsidRPr="001558A1">
        <w:rPr>
          <w:rFonts w:asciiTheme="majorHAnsi" w:hAnsiTheme="majorHAnsi" w:cstheme="majorHAnsi"/>
          <w:color w:val="FF0000"/>
          <w:sz w:val="22"/>
          <w:szCs w:val="22"/>
          <w:rPrChange w:id="287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>3.77</w:t>
      </w:r>
      <w:r w:rsidR="00ED4B8C" w:rsidRPr="001558A1">
        <w:rPr>
          <w:rFonts w:asciiTheme="majorHAnsi" w:hAnsiTheme="majorHAnsi" w:cstheme="majorHAnsi"/>
          <w:color w:val="FF0000"/>
          <w:sz w:val="22"/>
          <w:szCs w:val="22"/>
          <w:rPrChange w:id="288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(SD = 1.</w:t>
      </w:r>
      <w:r w:rsidR="00336C43" w:rsidRPr="001558A1">
        <w:rPr>
          <w:rFonts w:asciiTheme="majorHAnsi" w:hAnsiTheme="majorHAnsi" w:cstheme="majorHAnsi"/>
          <w:color w:val="FF0000"/>
          <w:sz w:val="22"/>
          <w:szCs w:val="22"/>
          <w:rPrChange w:id="289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>15, N =22</w:t>
      </w:r>
      <w:r w:rsidR="00ED4B8C" w:rsidRPr="001558A1">
        <w:rPr>
          <w:rFonts w:asciiTheme="majorHAnsi" w:hAnsiTheme="majorHAnsi" w:cstheme="majorHAnsi"/>
          <w:color w:val="FF0000"/>
          <w:sz w:val="22"/>
          <w:szCs w:val="22"/>
          <w:rPrChange w:id="290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>) and NOSKIN had a mean of 3.2</w:t>
      </w:r>
      <w:r w:rsidR="00336C43" w:rsidRPr="001558A1">
        <w:rPr>
          <w:rFonts w:asciiTheme="majorHAnsi" w:hAnsiTheme="majorHAnsi" w:cstheme="majorHAnsi"/>
          <w:color w:val="FF0000"/>
          <w:sz w:val="22"/>
          <w:szCs w:val="22"/>
          <w:rPrChange w:id="291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>4 (SD = 1.0, N =70</w:t>
      </w:r>
      <w:r w:rsidR="00ED4B8C" w:rsidRPr="001558A1">
        <w:rPr>
          <w:rFonts w:asciiTheme="majorHAnsi" w:hAnsiTheme="majorHAnsi" w:cstheme="majorHAnsi"/>
          <w:color w:val="FF0000"/>
          <w:sz w:val="22"/>
          <w:szCs w:val="22"/>
          <w:rPrChange w:id="292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), with </w:t>
      </w:r>
      <w:r w:rsidR="00BA3977" w:rsidRPr="001558A1">
        <w:rPr>
          <w:rFonts w:asciiTheme="majorHAnsi" w:hAnsiTheme="majorHAnsi" w:cstheme="majorHAnsi"/>
          <w:color w:val="FF0000"/>
          <w:sz w:val="22"/>
          <w:szCs w:val="22"/>
          <w:rPrChange w:id="293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>P = 0.0</w:t>
      </w:r>
      <w:r w:rsidR="00CE6BEF" w:rsidRPr="001558A1">
        <w:rPr>
          <w:rFonts w:asciiTheme="majorHAnsi" w:hAnsiTheme="majorHAnsi" w:cstheme="majorHAnsi"/>
          <w:color w:val="FF0000"/>
          <w:sz w:val="22"/>
          <w:szCs w:val="22"/>
          <w:rPrChange w:id="294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>3</w:t>
      </w:r>
      <w:r w:rsidR="00BC1C27" w:rsidRPr="001558A1">
        <w:rPr>
          <w:rFonts w:asciiTheme="majorHAnsi" w:hAnsiTheme="majorHAnsi" w:cstheme="majorHAnsi"/>
          <w:color w:val="FF0000"/>
          <w:sz w:val="22"/>
          <w:szCs w:val="22"/>
          <w:rPrChange w:id="295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>05</w:t>
      </w:r>
      <w:r w:rsidR="00ED4B8C" w:rsidRPr="001558A1">
        <w:rPr>
          <w:rFonts w:asciiTheme="majorHAnsi" w:hAnsiTheme="majorHAnsi" w:cstheme="majorHAnsi"/>
          <w:color w:val="FF0000"/>
          <w:sz w:val="22"/>
          <w:szCs w:val="22"/>
          <w:rPrChange w:id="296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. </w:t>
      </w:r>
      <w:r w:rsidR="0072520D" w:rsidRPr="001558A1">
        <w:rPr>
          <w:rFonts w:asciiTheme="majorHAnsi" w:hAnsiTheme="majorHAnsi" w:cstheme="majorHAnsi"/>
          <w:color w:val="FF0000"/>
          <w:sz w:val="22"/>
          <w:szCs w:val="22"/>
          <w:rPrChange w:id="297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>Reviewer B’s SKIN had a mean Likert score of 3.73 (SD = 1.16, N =22) and NOSKIN had a mean of 3.27 (SD = 0.88, N =70), with P = 0.0</w:t>
      </w:r>
      <w:r w:rsidR="00CE6BEF" w:rsidRPr="001558A1">
        <w:rPr>
          <w:rFonts w:asciiTheme="majorHAnsi" w:hAnsiTheme="majorHAnsi" w:cstheme="majorHAnsi"/>
          <w:color w:val="FF0000"/>
          <w:sz w:val="22"/>
          <w:szCs w:val="22"/>
          <w:rPrChange w:id="298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>5</w:t>
      </w:r>
      <w:r w:rsidR="00BC1C27" w:rsidRPr="001558A1">
        <w:rPr>
          <w:rFonts w:asciiTheme="majorHAnsi" w:hAnsiTheme="majorHAnsi" w:cstheme="majorHAnsi"/>
          <w:color w:val="FF0000"/>
          <w:sz w:val="22"/>
          <w:szCs w:val="22"/>
          <w:rPrChange w:id="299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>06</w:t>
      </w:r>
      <w:r w:rsidR="0072520D" w:rsidRPr="001558A1">
        <w:rPr>
          <w:rFonts w:asciiTheme="majorHAnsi" w:hAnsiTheme="majorHAnsi" w:cstheme="majorHAnsi"/>
          <w:color w:val="FF0000"/>
          <w:sz w:val="22"/>
          <w:szCs w:val="22"/>
          <w:rPrChange w:id="300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. </w:t>
      </w:r>
    </w:p>
    <w:p w14:paraId="0438677F" w14:textId="77777777" w:rsidR="00ED4B8C" w:rsidRDefault="00ED4B8C" w:rsidP="00CB19E0">
      <w:pPr>
        <w:rPr>
          <w:rFonts w:asciiTheme="majorHAnsi" w:hAnsiTheme="majorHAnsi" w:cstheme="majorHAnsi"/>
          <w:sz w:val="22"/>
          <w:szCs w:val="22"/>
        </w:rPr>
      </w:pPr>
    </w:p>
    <w:p w14:paraId="49469E99" w14:textId="42570F8A" w:rsidR="00ED4B8C" w:rsidRPr="001558A1" w:rsidRDefault="00345750" w:rsidP="00CB19E0">
      <w:pPr>
        <w:rPr>
          <w:rFonts w:asciiTheme="majorHAnsi" w:hAnsiTheme="majorHAnsi" w:cstheme="majorHAnsi"/>
          <w:color w:val="FF0000"/>
          <w:sz w:val="22"/>
          <w:szCs w:val="22"/>
          <w:rPrChange w:id="301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</w:pPr>
      <w:r>
        <w:rPr>
          <w:rFonts w:asciiTheme="majorHAnsi" w:hAnsiTheme="majorHAnsi" w:cstheme="majorHAnsi"/>
          <w:sz w:val="22"/>
          <w:szCs w:val="22"/>
        </w:rPr>
        <w:t xml:space="preserve">A separate assessment was </w:t>
      </w:r>
      <w:r w:rsidR="00DF0660">
        <w:rPr>
          <w:rFonts w:asciiTheme="majorHAnsi" w:hAnsiTheme="majorHAnsi" w:cstheme="majorHAnsi"/>
          <w:sz w:val="22"/>
          <w:szCs w:val="22"/>
        </w:rPr>
        <w:t>performed</w:t>
      </w:r>
      <w:r>
        <w:rPr>
          <w:rFonts w:asciiTheme="majorHAnsi" w:hAnsiTheme="majorHAnsi" w:cstheme="majorHAnsi"/>
          <w:sz w:val="22"/>
          <w:szCs w:val="22"/>
        </w:rPr>
        <w:t xml:space="preserve"> for </w:t>
      </w:r>
      <w:r w:rsidR="00BE0582">
        <w:rPr>
          <w:rFonts w:asciiTheme="majorHAnsi" w:hAnsiTheme="majorHAnsi" w:cstheme="majorHAnsi"/>
          <w:sz w:val="22"/>
          <w:szCs w:val="22"/>
        </w:rPr>
        <w:t xml:space="preserve">presence of </w:t>
      </w:r>
      <w:r>
        <w:rPr>
          <w:rFonts w:asciiTheme="majorHAnsi" w:hAnsiTheme="majorHAnsi" w:cstheme="majorHAnsi"/>
          <w:sz w:val="22"/>
          <w:szCs w:val="22"/>
        </w:rPr>
        <w:t>colitis</w:t>
      </w:r>
      <w:r w:rsidR="00BE0582">
        <w:rPr>
          <w:rFonts w:asciiTheme="majorHAnsi" w:hAnsiTheme="majorHAnsi" w:cstheme="majorHAnsi"/>
          <w:sz w:val="22"/>
          <w:szCs w:val="22"/>
        </w:rPr>
        <w:t xml:space="preserve">, ileitis, enteritis, or </w:t>
      </w:r>
      <w:proofErr w:type="spellStart"/>
      <w:r w:rsidR="00BE0582">
        <w:rPr>
          <w:rFonts w:asciiTheme="majorHAnsi" w:hAnsiTheme="majorHAnsi" w:cstheme="majorHAnsi"/>
          <w:sz w:val="22"/>
          <w:szCs w:val="22"/>
        </w:rPr>
        <w:t>ileocolitis</w:t>
      </w:r>
      <w:proofErr w:type="spellEnd"/>
      <w:r w:rsidR="00BE0582">
        <w:rPr>
          <w:rFonts w:asciiTheme="majorHAnsi" w:hAnsiTheme="majorHAnsi" w:cstheme="majorHAnsi"/>
          <w:sz w:val="22"/>
          <w:szCs w:val="22"/>
        </w:rPr>
        <w:t xml:space="preserve"> on </w:t>
      </w:r>
      <w:r w:rsidR="009832A4">
        <w:rPr>
          <w:rFonts w:asciiTheme="majorHAnsi" w:hAnsiTheme="majorHAnsi" w:cstheme="majorHAnsi"/>
          <w:sz w:val="22"/>
          <w:szCs w:val="22"/>
        </w:rPr>
        <w:t>pathology</w:t>
      </w:r>
      <w:r w:rsidR="00DC0CA1">
        <w:rPr>
          <w:rFonts w:asciiTheme="majorHAnsi" w:hAnsiTheme="majorHAnsi" w:cstheme="majorHAnsi"/>
          <w:sz w:val="22"/>
          <w:szCs w:val="22"/>
        </w:rPr>
        <w:t xml:space="preserve"> reports from </w:t>
      </w:r>
      <w:r w:rsidR="00BE0582">
        <w:rPr>
          <w:rFonts w:asciiTheme="majorHAnsi" w:hAnsiTheme="majorHAnsi" w:cstheme="majorHAnsi"/>
          <w:sz w:val="22"/>
          <w:szCs w:val="22"/>
        </w:rPr>
        <w:t>endoscop</w:t>
      </w:r>
      <w:r w:rsidR="00DC0CA1">
        <w:rPr>
          <w:rFonts w:asciiTheme="majorHAnsi" w:hAnsiTheme="majorHAnsi" w:cstheme="majorHAnsi"/>
          <w:sz w:val="22"/>
          <w:szCs w:val="22"/>
        </w:rPr>
        <w:t>ies performed</w:t>
      </w:r>
      <w:r w:rsidR="00BE0582">
        <w:rPr>
          <w:rFonts w:asciiTheme="majorHAnsi" w:hAnsiTheme="majorHAnsi" w:cstheme="majorHAnsi"/>
          <w:sz w:val="22"/>
          <w:szCs w:val="22"/>
        </w:rPr>
        <w:t xml:space="preserve"> before and after treatment. Pathology reports fr</w:t>
      </w:r>
      <w:r w:rsidR="00EF4852">
        <w:rPr>
          <w:rFonts w:asciiTheme="majorHAnsi" w:hAnsiTheme="majorHAnsi" w:cstheme="majorHAnsi"/>
          <w:sz w:val="22"/>
          <w:szCs w:val="22"/>
        </w:rPr>
        <w:t xml:space="preserve">om patients were </w:t>
      </w:r>
      <w:r w:rsidR="00BE0582">
        <w:rPr>
          <w:rFonts w:asciiTheme="majorHAnsi" w:hAnsiTheme="majorHAnsi" w:cstheme="majorHAnsi"/>
          <w:sz w:val="22"/>
          <w:szCs w:val="22"/>
        </w:rPr>
        <w:t xml:space="preserve">compared to the same patient’s reports after 6 months of </w:t>
      </w:r>
      <w:proofErr w:type="spellStart"/>
      <w:r w:rsidR="00BE0582"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 w:rsidR="00BE0582">
        <w:rPr>
          <w:rFonts w:asciiTheme="majorHAnsi" w:hAnsiTheme="majorHAnsi" w:cstheme="majorHAnsi"/>
          <w:sz w:val="22"/>
          <w:szCs w:val="22"/>
        </w:rPr>
        <w:t xml:space="preserve"> therapy. SKIN </w:t>
      </w:r>
      <w:r w:rsidR="008A1B2F">
        <w:rPr>
          <w:rFonts w:asciiTheme="majorHAnsi" w:hAnsiTheme="majorHAnsi" w:cstheme="majorHAnsi"/>
          <w:sz w:val="22"/>
          <w:szCs w:val="22"/>
        </w:rPr>
        <w:t xml:space="preserve">showed greater </w:t>
      </w:r>
      <w:r w:rsidR="00BE0582">
        <w:rPr>
          <w:rFonts w:asciiTheme="majorHAnsi" w:hAnsiTheme="majorHAnsi" w:cstheme="majorHAnsi"/>
          <w:sz w:val="22"/>
          <w:szCs w:val="22"/>
        </w:rPr>
        <w:t xml:space="preserve">improvement, with only </w:t>
      </w:r>
      <w:r w:rsidR="00CE6BEF">
        <w:rPr>
          <w:rFonts w:asciiTheme="majorHAnsi" w:hAnsiTheme="majorHAnsi" w:cstheme="majorHAnsi"/>
          <w:sz w:val="22"/>
          <w:szCs w:val="22"/>
        </w:rPr>
        <w:t>25</w:t>
      </w:r>
      <w:r w:rsidR="00BE0582">
        <w:rPr>
          <w:rFonts w:asciiTheme="majorHAnsi" w:hAnsiTheme="majorHAnsi" w:cstheme="majorHAnsi"/>
          <w:sz w:val="22"/>
          <w:szCs w:val="22"/>
        </w:rPr>
        <w:t>% still having any form of</w:t>
      </w:r>
      <w:r w:rsidR="00CE6BEF">
        <w:rPr>
          <w:rFonts w:asciiTheme="majorHAnsi" w:hAnsiTheme="majorHAnsi" w:cstheme="majorHAnsi"/>
          <w:sz w:val="22"/>
          <w:szCs w:val="22"/>
        </w:rPr>
        <w:t xml:space="preserve"> inflammation on imaging (N = 20</w:t>
      </w:r>
      <w:r w:rsidR="00BE0582">
        <w:rPr>
          <w:rFonts w:asciiTheme="majorHAnsi" w:hAnsiTheme="majorHAnsi" w:cstheme="majorHAnsi"/>
          <w:sz w:val="22"/>
          <w:szCs w:val="22"/>
        </w:rPr>
        <w:t xml:space="preserve">); </w:t>
      </w:r>
      <w:r w:rsidR="00CE6BEF">
        <w:rPr>
          <w:rFonts w:asciiTheme="majorHAnsi" w:hAnsiTheme="majorHAnsi" w:cstheme="majorHAnsi"/>
          <w:sz w:val="22"/>
          <w:szCs w:val="22"/>
        </w:rPr>
        <w:t>69.8</w:t>
      </w:r>
      <w:r w:rsidR="00BE0582">
        <w:rPr>
          <w:rFonts w:asciiTheme="majorHAnsi" w:hAnsiTheme="majorHAnsi" w:cstheme="majorHAnsi"/>
          <w:sz w:val="22"/>
          <w:szCs w:val="22"/>
        </w:rPr>
        <w:t>% of NOSKIN patients had ong</w:t>
      </w:r>
      <w:r w:rsidR="00A9323A">
        <w:rPr>
          <w:rFonts w:asciiTheme="majorHAnsi" w:hAnsiTheme="majorHAnsi" w:cstheme="majorHAnsi"/>
          <w:sz w:val="22"/>
          <w:szCs w:val="22"/>
        </w:rPr>
        <w:t>oing inflammation (N =</w:t>
      </w:r>
      <w:r w:rsidR="00CE6BEF">
        <w:rPr>
          <w:rFonts w:asciiTheme="majorHAnsi" w:hAnsiTheme="majorHAnsi" w:cstheme="majorHAnsi"/>
          <w:sz w:val="22"/>
          <w:szCs w:val="22"/>
        </w:rPr>
        <w:t xml:space="preserve"> 53</w:t>
      </w:r>
      <w:r w:rsidR="00A9323A">
        <w:rPr>
          <w:rFonts w:asciiTheme="majorHAnsi" w:hAnsiTheme="majorHAnsi" w:cstheme="majorHAnsi"/>
          <w:sz w:val="22"/>
          <w:szCs w:val="22"/>
        </w:rPr>
        <w:t xml:space="preserve">). </w:t>
      </w:r>
      <w:r w:rsidR="00A9323A" w:rsidRPr="001558A1">
        <w:rPr>
          <w:rFonts w:asciiTheme="majorHAnsi" w:hAnsiTheme="majorHAnsi" w:cstheme="majorHAnsi"/>
          <w:color w:val="FF0000"/>
          <w:sz w:val="22"/>
          <w:szCs w:val="22"/>
          <w:rPrChange w:id="302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>The P</w:t>
      </w:r>
      <w:r w:rsidR="00BE0582" w:rsidRPr="001558A1">
        <w:rPr>
          <w:rFonts w:asciiTheme="majorHAnsi" w:hAnsiTheme="majorHAnsi" w:cstheme="majorHAnsi"/>
          <w:color w:val="FF0000"/>
          <w:sz w:val="22"/>
          <w:szCs w:val="22"/>
          <w:rPrChange w:id="303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 value for the difference was statistically significant at </w:t>
      </w:r>
      <w:r w:rsidR="00A9323A" w:rsidRPr="001558A1">
        <w:rPr>
          <w:rFonts w:asciiTheme="majorHAnsi" w:hAnsiTheme="majorHAnsi" w:cstheme="majorHAnsi"/>
          <w:color w:val="FF0000"/>
          <w:sz w:val="22"/>
          <w:szCs w:val="22"/>
          <w:rPrChange w:id="304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>5.51 x 10^-4</w:t>
      </w:r>
      <w:r w:rsidR="00BE0582" w:rsidRPr="001558A1">
        <w:rPr>
          <w:rFonts w:asciiTheme="majorHAnsi" w:hAnsiTheme="majorHAnsi" w:cstheme="majorHAnsi"/>
          <w:color w:val="FF0000"/>
          <w:sz w:val="22"/>
          <w:szCs w:val="22"/>
          <w:rPrChange w:id="305" w:author="Higgins, Peter" w:date="2021-04-06T15:46:00Z">
            <w:rPr>
              <w:rFonts w:asciiTheme="majorHAnsi" w:hAnsiTheme="majorHAnsi" w:cstheme="majorHAnsi"/>
              <w:sz w:val="22"/>
              <w:szCs w:val="22"/>
            </w:rPr>
          </w:rPrChange>
        </w:rPr>
        <w:t xml:space="preserve">.  </w:t>
      </w:r>
    </w:p>
    <w:p w14:paraId="67C99690" w14:textId="77777777" w:rsidR="00345750" w:rsidRDefault="00345750" w:rsidP="00CB19E0">
      <w:pPr>
        <w:rPr>
          <w:rFonts w:asciiTheme="majorHAnsi" w:hAnsiTheme="majorHAnsi" w:cstheme="majorHAnsi"/>
          <w:sz w:val="22"/>
          <w:szCs w:val="22"/>
        </w:rPr>
      </w:pPr>
    </w:p>
    <w:p w14:paraId="0490B592" w14:textId="2BA8F0A2" w:rsidR="00667436" w:rsidRPr="00667436" w:rsidRDefault="00667436" w:rsidP="00CB19E0">
      <w:pPr>
        <w:rPr>
          <w:rFonts w:asciiTheme="majorHAnsi" w:hAnsiTheme="majorHAnsi" w:cstheme="majorHAnsi"/>
          <w:b/>
          <w:sz w:val="22"/>
          <w:szCs w:val="22"/>
        </w:rPr>
      </w:pPr>
      <w:r w:rsidRPr="00667436">
        <w:rPr>
          <w:rFonts w:asciiTheme="majorHAnsi" w:hAnsiTheme="majorHAnsi" w:cstheme="majorHAnsi"/>
          <w:b/>
          <w:sz w:val="22"/>
          <w:szCs w:val="22"/>
        </w:rPr>
        <w:lastRenderedPageBreak/>
        <w:t>Surgery</w:t>
      </w:r>
    </w:p>
    <w:p w14:paraId="7FF1E7CF" w14:textId="7CA0209B" w:rsidR="00D039AD" w:rsidRDefault="00D039AD" w:rsidP="00D039A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study also </w:t>
      </w:r>
      <w:r w:rsidR="000636E6">
        <w:rPr>
          <w:rFonts w:asciiTheme="majorHAnsi" w:hAnsiTheme="majorHAnsi" w:cstheme="majorHAnsi"/>
          <w:sz w:val="22"/>
          <w:szCs w:val="22"/>
        </w:rPr>
        <w:t>evaluated</w:t>
      </w:r>
      <w:r>
        <w:rPr>
          <w:rFonts w:asciiTheme="majorHAnsi" w:hAnsiTheme="majorHAnsi" w:cstheme="majorHAnsi"/>
          <w:sz w:val="22"/>
          <w:szCs w:val="22"/>
        </w:rPr>
        <w:t xml:space="preserve"> whether there was a difference in percentage of pati</w:t>
      </w:r>
      <w:r w:rsidR="000636E6">
        <w:rPr>
          <w:rFonts w:asciiTheme="majorHAnsi" w:hAnsiTheme="majorHAnsi" w:cstheme="majorHAnsi"/>
          <w:sz w:val="22"/>
          <w:szCs w:val="22"/>
        </w:rPr>
        <w:t xml:space="preserve">ents </w:t>
      </w:r>
      <w:r w:rsidR="00DE1299">
        <w:rPr>
          <w:rFonts w:asciiTheme="majorHAnsi" w:hAnsiTheme="majorHAnsi" w:cstheme="majorHAnsi"/>
          <w:sz w:val="22"/>
          <w:szCs w:val="22"/>
        </w:rPr>
        <w:t>requiring major abdominal surgery</w:t>
      </w:r>
      <w:r w:rsidR="000636E6">
        <w:rPr>
          <w:rFonts w:asciiTheme="majorHAnsi" w:hAnsiTheme="majorHAnsi" w:cstheme="majorHAnsi"/>
          <w:sz w:val="22"/>
          <w:szCs w:val="22"/>
        </w:rPr>
        <w:t xml:space="preserve"> after 6 months</w:t>
      </w:r>
      <w:r>
        <w:rPr>
          <w:rFonts w:asciiTheme="majorHAnsi" w:hAnsiTheme="majorHAnsi" w:cstheme="majorHAnsi"/>
          <w:sz w:val="22"/>
          <w:szCs w:val="22"/>
        </w:rPr>
        <w:t xml:space="preserve"> of treatment. To reduce confounders,</w:t>
      </w:r>
      <w:del w:id="306" w:author="Higgins, Peter" w:date="2021-04-06T15:47:00Z">
        <w:r w:rsidDel="001558A1">
          <w:rPr>
            <w:rFonts w:asciiTheme="majorHAnsi" w:hAnsiTheme="majorHAnsi" w:cstheme="majorHAnsi"/>
            <w:sz w:val="22"/>
            <w:szCs w:val="22"/>
          </w:rPr>
          <w:delText xml:space="preserve"> only patients who had intact colons and small bowels were used for this analysis</w:delText>
        </w:r>
      </w:del>
      <w:ins w:id="307" w:author="Higgins, Peter" w:date="2021-04-06T15:47:00Z">
        <w:r w:rsidR="001558A1">
          <w:rPr>
            <w:rFonts w:asciiTheme="majorHAnsi" w:hAnsiTheme="majorHAnsi" w:cstheme="majorHAnsi"/>
            <w:sz w:val="22"/>
            <w:szCs w:val="22"/>
          </w:rPr>
          <w:t xml:space="preserve"> p</w:t>
        </w:r>
      </w:ins>
      <w:del w:id="308" w:author="Higgins, Peter" w:date="2021-04-06T15:46:00Z">
        <w:r w:rsidDel="001558A1">
          <w:rPr>
            <w:rFonts w:asciiTheme="majorHAnsi" w:hAnsiTheme="majorHAnsi" w:cstheme="majorHAnsi"/>
            <w:sz w:val="22"/>
            <w:szCs w:val="22"/>
          </w:rPr>
          <w:delText>. P</w:delText>
        </w:r>
      </w:del>
      <w:r>
        <w:rPr>
          <w:rFonts w:asciiTheme="majorHAnsi" w:hAnsiTheme="majorHAnsi" w:cstheme="majorHAnsi"/>
          <w:sz w:val="22"/>
          <w:szCs w:val="22"/>
        </w:rPr>
        <w:t xml:space="preserve">atients who had previous </w:t>
      </w:r>
      <w:del w:id="309" w:author="Higgins, Peter" w:date="2021-04-06T15:47:00Z">
        <w:r w:rsidDel="001558A1">
          <w:rPr>
            <w:rFonts w:asciiTheme="majorHAnsi" w:hAnsiTheme="majorHAnsi" w:cstheme="majorHAnsi"/>
            <w:sz w:val="22"/>
            <w:szCs w:val="22"/>
          </w:rPr>
          <w:delText xml:space="preserve">colorectal </w:delText>
        </w:r>
      </w:del>
      <w:ins w:id="310" w:author="Higgins, Peter" w:date="2021-04-06T15:47:00Z">
        <w:r w:rsidR="001558A1">
          <w:rPr>
            <w:rFonts w:asciiTheme="majorHAnsi" w:hAnsiTheme="majorHAnsi" w:cstheme="majorHAnsi"/>
            <w:sz w:val="22"/>
            <w:szCs w:val="22"/>
          </w:rPr>
          <w:t>colo</w:t>
        </w:r>
        <w:r w:rsidR="001558A1">
          <w:rPr>
            <w:rFonts w:asciiTheme="majorHAnsi" w:hAnsiTheme="majorHAnsi" w:cstheme="majorHAnsi"/>
            <w:sz w:val="22"/>
            <w:szCs w:val="22"/>
          </w:rPr>
          <w:t xml:space="preserve">n or small bowel </w:t>
        </w:r>
      </w:ins>
      <w:r w:rsidRPr="00305EB6">
        <w:rPr>
          <w:rFonts w:asciiTheme="majorHAnsi" w:hAnsiTheme="majorHAnsi" w:cstheme="majorHAnsi"/>
          <w:sz w:val="22"/>
          <w:szCs w:val="22"/>
        </w:rPr>
        <w:t xml:space="preserve">surgery were excluded. A </w:t>
      </w:r>
      <w:ins w:id="311" w:author="Higgins, Peter" w:date="2021-04-06T15:47:00Z">
        <w:r w:rsidR="001558A1">
          <w:rPr>
            <w:rFonts w:asciiTheme="majorHAnsi" w:hAnsiTheme="majorHAnsi" w:cstheme="majorHAnsi"/>
            <w:sz w:val="22"/>
            <w:szCs w:val="22"/>
          </w:rPr>
          <w:t xml:space="preserve">slightly </w:t>
        </w:r>
      </w:ins>
      <w:r w:rsidRPr="00305EB6">
        <w:rPr>
          <w:rFonts w:asciiTheme="majorHAnsi" w:hAnsiTheme="majorHAnsi" w:cstheme="majorHAnsi"/>
          <w:sz w:val="22"/>
          <w:szCs w:val="22"/>
        </w:rPr>
        <w:t>lower percentage of patients in the SKIN group needed surgery (4.4%, N = 4</w:t>
      </w:r>
      <w:r w:rsidR="00305EB6" w:rsidRPr="00305EB6">
        <w:rPr>
          <w:rFonts w:asciiTheme="majorHAnsi" w:hAnsiTheme="majorHAnsi" w:cstheme="majorHAnsi"/>
          <w:sz w:val="22"/>
          <w:szCs w:val="22"/>
        </w:rPr>
        <w:t>5) than in the NOSKIN group (5.7%, N = 193</w:t>
      </w:r>
      <w:r w:rsidRPr="00305EB6">
        <w:rPr>
          <w:rFonts w:asciiTheme="majorHAnsi" w:hAnsiTheme="majorHAnsi" w:cstheme="majorHAnsi"/>
          <w:sz w:val="22"/>
          <w:szCs w:val="22"/>
        </w:rPr>
        <w:t>) with</w:t>
      </w:r>
      <w:del w:id="312" w:author="Higgins, Peter" w:date="2021-04-06T15:47:00Z">
        <w:r w:rsidRPr="00305EB6" w:rsidDel="001558A1">
          <w:rPr>
            <w:rFonts w:asciiTheme="majorHAnsi" w:hAnsiTheme="majorHAnsi" w:cstheme="majorHAnsi"/>
            <w:sz w:val="22"/>
            <w:szCs w:val="22"/>
          </w:rPr>
          <w:delText xml:space="preserve"> a</w:delText>
        </w:r>
      </w:del>
      <w:r w:rsidRPr="00305EB6">
        <w:rPr>
          <w:rFonts w:asciiTheme="majorHAnsi" w:hAnsiTheme="majorHAnsi" w:cstheme="majorHAnsi"/>
          <w:sz w:val="22"/>
          <w:szCs w:val="22"/>
        </w:rPr>
        <w:t xml:space="preserve"> </w:t>
      </w:r>
      <w:del w:id="313" w:author="Higgins, Peter" w:date="2021-04-06T15:47:00Z">
        <w:r w:rsidRPr="00305EB6" w:rsidDel="001558A1">
          <w:rPr>
            <w:rFonts w:asciiTheme="majorHAnsi" w:hAnsiTheme="majorHAnsi" w:cstheme="majorHAnsi"/>
            <w:sz w:val="22"/>
            <w:szCs w:val="22"/>
          </w:rPr>
          <w:delText xml:space="preserve">P </w:delText>
        </w:r>
      </w:del>
      <w:ins w:id="314" w:author="Higgins, Peter" w:date="2021-04-06T15:47:00Z">
        <w:r w:rsidR="001558A1">
          <w:rPr>
            <w:rFonts w:asciiTheme="majorHAnsi" w:hAnsiTheme="majorHAnsi" w:cstheme="majorHAnsi"/>
            <w:sz w:val="22"/>
            <w:szCs w:val="22"/>
          </w:rPr>
          <w:t>p</w:t>
        </w:r>
        <w:r w:rsidR="001558A1" w:rsidRPr="00305EB6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r w:rsidRPr="00305EB6">
        <w:rPr>
          <w:rFonts w:asciiTheme="majorHAnsi" w:hAnsiTheme="majorHAnsi" w:cstheme="majorHAnsi"/>
          <w:sz w:val="22"/>
          <w:szCs w:val="22"/>
        </w:rPr>
        <w:t>= 0</w:t>
      </w:r>
      <w:r w:rsidR="00305EB6" w:rsidRPr="00305EB6">
        <w:rPr>
          <w:rFonts w:asciiTheme="majorHAnsi" w:hAnsiTheme="majorHAnsi" w:cstheme="majorHAnsi"/>
          <w:sz w:val="22"/>
          <w:szCs w:val="22"/>
        </w:rPr>
        <w:t>.739.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BC261C5" w14:textId="77777777" w:rsidR="00667436" w:rsidRPr="00756260" w:rsidRDefault="00667436" w:rsidP="00CB19E0">
      <w:pPr>
        <w:rPr>
          <w:rFonts w:asciiTheme="majorHAnsi" w:hAnsiTheme="majorHAnsi" w:cstheme="majorHAnsi"/>
          <w:sz w:val="22"/>
          <w:szCs w:val="22"/>
        </w:rPr>
      </w:pPr>
    </w:p>
    <w:p w14:paraId="58A929D8" w14:textId="05A04741" w:rsidR="00D029B9" w:rsidRPr="006468B9" w:rsidRDefault="005B345F" w:rsidP="00CB19E0">
      <w:pPr>
        <w:rPr>
          <w:rFonts w:asciiTheme="majorHAnsi" w:hAnsiTheme="majorHAnsi" w:cstheme="majorHAnsi"/>
          <w:b/>
          <w:bCs/>
          <w:color w:val="FF0000"/>
          <w:sz w:val="22"/>
          <w:szCs w:val="22"/>
          <w:u w:val="single"/>
        </w:rPr>
      </w:pPr>
      <w:r w:rsidRPr="00756260">
        <w:rPr>
          <w:rFonts w:asciiTheme="majorHAnsi" w:hAnsiTheme="majorHAnsi" w:cstheme="majorHAnsi"/>
          <w:b/>
          <w:bCs/>
          <w:sz w:val="22"/>
          <w:szCs w:val="22"/>
          <w:u w:val="single"/>
        </w:rPr>
        <w:t>Discussion:</w:t>
      </w:r>
      <w:r w:rsidR="006468B9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</w:t>
      </w:r>
      <w:r w:rsidR="006468B9">
        <w:rPr>
          <w:rFonts w:asciiTheme="majorHAnsi" w:hAnsiTheme="majorHAnsi" w:cstheme="majorHAnsi"/>
          <w:b/>
          <w:bCs/>
          <w:color w:val="FF0000"/>
          <w:sz w:val="22"/>
          <w:szCs w:val="22"/>
          <w:u w:val="single"/>
        </w:rPr>
        <w:t>(Do I repeat too much of the paper in this section)</w:t>
      </w:r>
    </w:p>
    <w:p w14:paraId="5EA1C74F" w14:textId="3729203C" w:rsidR="00BF14F9" w:rsidRPr="003C42F4" w:rsidRDefault="00BF14F9" w:rsidP="00CB19E0">
      <w:pPr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756260">
        <w:rPr>
          <w:rFonts w:asciiTheme="majorHAnsi" w:hAnsiTheme="majorHAnsi" w:cstheme="majorHAnsi"/>
          <w:bCs/>
          <w:sz w:val="22"/>
          <w:szCs w:val="22"/>
        </w:rPr>
        <w:t>Crohn’s disease has been shown to be linked to skin disease in 33% of cases – some of which are tho</w:t>
      </w:r>
      <w:r w:rsidR="002023C9">
        <w:rPr>
          <w:rFonts w:asciiTheme="majorHAnsi" w:hAnsiTheme="majorHAnsi" w:cstheme="majorHAnsi"/>
          <w:bCs/>
          <w:sz w:val="22"/>
          <w:szCs w:val="22"/>
        </w:rPr>
        <w:t xml:space="preserve">ught to have the same pathophysiology </w:t>
      </w:r>
      <w:r w:rsidRPr="00756260">
        <w:rPr>
          <w:rFonts w:asciiTheme="majorHAnsi" w:hAnsiTheme="majorHAnsi" w:cstheme="majorHAnsi"/>
          <w:bCs/>
          <w:sz w:val="22"/>
          <w:szCs w:val="22"/>
        </w:rPr>
        <w:t xml:space="preserve">as the gut </w:t>
      </w:r>
      <w:r w:rsidR="002023C9">
        <w:rPr>
          <w:rFonts w:asciiTheme="majorHAnsi" w:hAnsiTheme="majorHAnsi" w:cstheme="majorHAnsi"/>
          <w:bCs/>
          <w:sz w:val="22"/>
          <w:szCs w:val="22"/>
        </w:rPr>
        <w:t>inflammation</w:t>
      </w:r>
      <w:r w:rsidR="000237BA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756260">
        <w:rPr>
          <w:rFonts w:asciiTheme="majorHAnsi" w:hAnsiTheme="majorHAnsi" w:cstheme="majorHAnsi"/>
          <w:bCs/>
          <w:sz w:val="22"/>
          <w:szCs w:val="22"/>
        </w:rPr>
        <w:t xml:space="preserve">and others that </w:t>
      </w:r>
      <w:r w:rsidR="002023C9">
        <w:rPr>
          <w:rFonts w:asciiTheme="majorHAnsi" w:hAnsiTheme="majorHAnsi" w:cstheme="majorHAnsi"/>
          <w:bCs/>
          <w:sz w:val="22"/>
          <w:szCs w:val="22"/>
        </w:rPr>
        <w:t>are associated with the autoimmune bowel inflammation</w:t>
      </w:r>
      <w:r w:rsidRPr="00756260">
        <w:rPr>
          <w:rFonts w:asciiTheme="majorHAnsi" w:hAnsiTheme="majorHAnsi" w:cstheme="majorHAnsi"/>
          <w:bCs/>
          <w:sz w:val="22"/>
          <w:szCs w:val="22"/>
        </w:rPr>
        <w:t>. IL-23 signaling has been shown to play a role in at least three of the Cr</w:t>
      </w:r>
      <w:r w:rsidR="000B1725">
        <w:rPr>
          <w:rFonts w:asciiTheme="majorHAnsi" w:hAnsiTheme="majorHAnsi" w:cstheme="majorHAnsi"/>
          <w:bCs/>
          <w:sz w:val="22"/>
          <w:szCs w:val="22"/>
        </w:rPr>
        <w:t>ohn’s associated skin</w:t>
      </w:r>
      <w:r w:rsidR="006E385D">
        <w:rPr>
          <w:rFonts w:asciiTheme="majorHAnsi" w:hAnsiTheme="majorHAnsi" w:cstheme="majorHAnsi"/>
          <w:bCs/>
          <w:sz w:val="22"/>
          <w:szCs w:val="22"/>
        </w:rPr>
        <w:t xml:space="preserve"> diseases:</w:t>
      </w:r>
      <w:r w:rsidR="000B1725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756260">
        <w:rPr>
          <w:rFonts w:asciiTheme="majorHAnsi" w:hAnsiTheme="majorHAnsi" w:cstheme="majorHAnsi"/>
          <w:bCs/>
          <w:sz w:val="22"/>
          <w:szCs w:val="22"/>
        </w:rPr>
        <w:t>psoriasis</w:t>
      </w:r>
      <w:r w:rsidR="005B0C07">
        <w:rPr>
          <w:rFonts w:asciiTheme="majorHAnsi" w:hAnsiTheme="majorHAnsi" w:cstheme="majorHAnsi"/>
          <w:bCs/>
          <w:sz w:val="22"/>
          <w:szCs w:val="22"/>
        </w:rPr>
        <w:t>, eczema</w:t>
      </w:r>
      <w:r w:rsidR="000B1725">
        <w:rPr>
          <w:rFonts w:asciiTheme="majorHAnsi" w:hAnsiTheme="majorHAnsi" w:cstheme="majorHAnsi"/>
          <w:bCs/>
          <w:sz w:val="22"/>
          <w:szCs w:val="22"/>
        </w:rPr>
        <w:t>,</w:t>
      </w:r>
      <w:r w:rsidR="005B0C07">
        <w:rPr>
          <w:rFonts w:asciiTheme="majorHAnsi" w:hAnsiTheme="majorHAnsi" w:cstheme="majorHAnsi"/>
          <w:bCs/>
          <w:sz w:val="22"/>
          <w:szCs w:val="22"/>
        </w:rPr>
        <w:t xml:space="preserve"> and alopecia. In </w:t>
      </w:r>
      <w:r w:rsidR="005B0C07" w:rsidRPr="003C42F4">
        <w:rPr>
          <w:rFonts w:asciiTheme="majorHAnsi" w:hAnsiTheme="majorHAnsi" w:cstheme="majorHAnsi"/>
          <w:bCs/>
          <w:sz w:val="22"/>
          <w:szCs w:val="22"/>
        </w:rPr>
        <w:t xml:space="preserve">2008 </w:t>
      </w:r>
      <w:proofErr w:type="spellStart"/>
      <w:r w:rsidR="005B0C07" w:rsidRPr="003C42F4">
        <w:rPr>
          <w:rFonts w:asciiTheme="majorHAnsi" w:hAnsiTheme="majorHAnsi" w:cstheme="majorHAnsi"/>
          <w:bCs/>
          <w:sz w:val="22"/>
          <w:szCs w:val="22"/>
        </w:rPr>
        <w:t>u</w:t>
      </w:r>
      <w:r w:rsidRPr="003C42F4">
        <w:rPr>
          <w:rFonts w:asciiTheme="majorHAnsi" w:hAnsiTheme="majorHAnsi" w:cstheme="majorHAnsi"/>
          <w:bCs/>
          <w:sz w:val="22"/>
          <w:szCs w:val="22"/>
        </w:rPr>
        <w:t>stekinumab</w:t>
      </w:r>
      <w:proofErr w:type="spellEnd"/>
      <w:r w:rsidRPr="003C42F4">
        <w:rPr>
          <w:rFonts w:asciiTheme="majorHAnsi" w:hAnsiTheme="majorHAnsi" w:cstheme="majorHAnsi"/>
          <w:bCs/>
          <w:sz w:val="22"/>
          <w:szCs w:val="22"/>
        </w:rPr>
        <w:t xml:space="preserve"> was approved for the treatment of psoriasis and</w:t>
      </w:r>
      <w:r w:rsidR="002023C9" w:rsidRPr="003C42F4">
        <w:rPr>
          <w:rFonts w:asciiTheme="majorHAnsi" w:hAnsiTheme="majorHAnsi" w:cstheme="majorHAnsi"/>
          <w:bCs/>
          <w:sz w:val="22"/>
          <w:szCs w:val="22"/>
        </w:rPr>
        <w:t>,</w:t>
      </w:r>
      <w:r w:rsidRPr="003C42F4">
        <w:rPr>
          <w:rFonts w:asciiTheme="majorHAnsi" w:hAnsiTheme="majorHAnsi" w:cstheme="majorHAnsi"/>
          <w:bCs/>
          <w:sz w:val="22"/>
          <w:szCs w:val="22"/>
        </w:rPr>
        <w:t xml:space="preserve"> more recently, in 2016 for Crohn’s disease</w:t>
      </w:r>
      <w:r w:rsidR="000B1725">
        <w:rPr>
          <w:rFonts w:asciiTheme="majorHAnsi" w:hAnsiTheme="majorHAnsi" w:cstheme="majorHAnsi"/>
          <w:bCs/>
          <w:sz w:val="22"/>
          <w:szCs w:val="22"/>
        </w:rPr>
        <w:t xml:space="preserve"> and 2019 for ulcerative colitis</w:t>
      </w:r>
      <w:r w:rsidRPr="003C42F4">
        <w:rPr>
          <w:rFonts w:asciiTheme="majorHAnsi" w:hAnsiTheme="majorHAnsi" w:cstheme="majorHAnsi"/>
          <w:bCs/>
          <w:sz w:val="22"/>
          <w:szCs w:val="22"/>
        </w:rPr>
        <w:t>. There are many inflammatory mechanisms that have been proposed to play a role in Crohn’s pathogenesis including</w:t>
      </w:r>
      <w:r w:rsidR="007C36AF">
        <w:rPr>
          <w:rFonts w:asciiTheme="majorHAnsi" w:hAnsiTheme="majorHAnsi" w:cstheme="majorHAnsi"/>
          <w:bCs/>
          <w:sz w:val="22"/>
          <w:szCs w:val="22"/>
        </w:rPr>
        <w:t>, but no</w:t>
      </w:r>
      <w:ins w:id="315" w:author="Higgins, Peter" w:date="2021-04-06T15:47:00Z">
        <w:r w:rsidR="001558A1">
          <w:rPr>
            <w:rFonts w:asciiTheme="majorHAnsi" w:hAnsiTheme="majorHAnsi" w:cstheme="majorHAnsi"/>
            <w:bCs/>
            <w:sz w:val="22"/>
            <w:szCs w:val="22"/>
          </w:rPr>
          <w:t>t</w:t>
        </w:r>
      </w:ins>
      <w:r w:rsidR="007C36AF">
        <w:rPr>
          <w:rFonts w:asciiTheme="majorHAnsi" w:hAnsiTheme="majorHAnsi" w:cstheme="majorHAnsi"/>
          <w:bCs/>
          <w:sz w:val="22"/>
          <w:szCs w:val="22"/>
        </w:rPr>
        <w:t xml:space="preserve"> limited to</w:t>
      </w:r>
      <w:r w:rsidRPr="003C42F4">
        <w:rPr>
          <w:rFonts w:asciiTheme="majorHAnsi" w:hAnsiTheme="majorHAnsi" w:cstheme="majorHAnsi"/>
          <w:bCs/>
          <w:sz w:val="22"/>
          <w:szCs w:val="22"/>
        </w:rPr>
        <w:t xml:space="preserve"> TNF-</w:t>
      </w:r>
      <w:r w:rsidR="006E385D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>α</w:t>
      </w:r>
      <w:r w:rsidR="000237BA">
        <w:rPr>
          <w:rFonts w:asciiTheme="majorHAnsi" w:hAnsiTheme="majorHAnsi" w:cstheme="majorHAnsi"/>
          <w:bCs/>
          <w:sz w:val="22"/>
          <w:szCs w:val="22"/>
        </w:rPr>
        <w:t xml:space="preserve"> related immune activation</w:t>
      </w:r>
      <w:r w:rsidR="004B37A3" w:rsidRPr="003C42F4">
        <w:rPr>
          <w:rFonts w:asciiTheme="majorHAnsi" w:hAnsiTheme="majorHAnsi" w:cstheme="majorHAnsi"/>
          <w:bCs/>
          <w:sz w:val="22"/>
          <w:szCs w:val="22"/>
        </w:rPr>
        <w:t>,</w:t>
      </w:r>
      <w:r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> </w:t>
      </w:r>
      <w:r w:rsidR="004B37A3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leukocyte homing via </w:t>
      </w:r>
      <w:r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>integrin α₄β₇</w:t>
      </w:r>
      <w:r w:rsidR="004B37A3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>, and IL-23</w:t>
      </w:r>
      <w:r w:rsidR="006E385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="003C42F4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>related downstream signaling</w:t>
      </w:r>
      <w:r w:rsidR="004B37A3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</w:t>
      </w:r>
      <w:r w:rsidR="006E385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Given that IL-23 signaling </w:t>
      </w:r>
      <w:r w:rsidR="006E385D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>related inflammation</w:t>
      </w:r>
      <w:r w:rsidR="006E385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is prevalent in many cutaneous lesion</w:t>
      </w:r>
      <w:ins w:id="316" w:author="Higgins, Peter" w:date="2021-04-06T15:48:00Z">
        <w:r w:rsidR="001558A1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t>s</w:t>
        </w:r>
      </w:ins>
      <w:r w:rsidR="006E385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, it is possible that IL-23 signaling is </w:t>
      </w:r>
      <w:del w:id="317" w:author="Higgins, Peter" w:date="2021-04-06T15:48:00Z">
        <w:r w:rsidR="006E385D" w:rsidDel="001558A1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 xml:space="preserve">upregulated </w:delText>
        </w:r>
      </w:del>
      <w:ins w:id="318" w:author="Higgins, Peter" w:date="2021-04-06T15:48:00Z">
        <w:r w:rsidR="001558A1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t>particularly important</w:t>
        </w:r>
        <w:r w:rsidR="001558A1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t xml:space="preserve"> </w:t>
        </w:r>
      </w:ins>
      <w:r w:rsidR="006E385D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in </w:t>
      </w:r>
      <w:ins w:id="319" w:author="Higgins, Peter" w:date="2021-04-06T15:48:00Z">
        <w:r w:rsidR="001558A1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t xml:space="preserve">the subset of </w:t>
        </w:r>
      </w:ins>
      <w:r w:rsidR="006E385D">
        <w:rPr>
          <w:rFonts w:asciiTheme="majorHAnsi" w:hAnsiTheme="majorHAnsi" w:cstheme="majorHAnsi"/>
          <w:sz w:val="22"/>
          <w:szCs w:val="22"/>
          <w:shd w:val="clear" w:color="auto" w:fill="FFFFFF"/>
        </w:rPr>
        <w:t>CD patients who have concurrent skin disease</w:t>
      </w:r>
      <w:r w:rsidR="004B37A3" w:rsidRPr="003C42F4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</w:t>
      </w:r>
      <w:del w:id="320" w:author="Higgins, Peter" w:date="2021-04-06T15:48:00Z">
        <w:r w:rsidR="00472B64" w:rsidRPr="003C42F4" w:rsidDel="001558A1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>Ustekinumab is a monoclonal antibody</w:delText>
        </w:r>
        <w:r w:rsidR="0039597A" w:rsidRPr="003C42F4" w:rsidDel="001558A1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 xml:space="preserve"> against the</w:delText>
        </w:r>
        <w:r w:rsidR="00472B64" w:rsidRPr="003C42F4" w:rsidDel="001558A1">
          <w:rPr>
            <w:rFonts w:asciiTheme="majorHAnsi" w:hAnsiTheme="majorHAnsi" w:cstheme="majorHAnsi"/>
            <w:sz w:val="22"/>
            <w:szCs w:val="22"/>
            <w:shd w:val="clear" w:color="auto" w:fill="FFFFFF"/>
          </w:rPr>
          <w:delText xml:space="preserve"> </w:delText>
        </w:r>
        <w:r w:rsidR="0039597A" w:rsidRPr="003C42F4" w:rsidDel="001558A1">
          <w:rPr>
            <w:rFonts w:asciiTheme="majorHAnsi" w:eastAsia="Times New Roman" w:hAnsiTheme="majorHAnsi" w:cstheme="majorHAnsi"/>
            <w:sz w:val="22"/>
            <w:szCs w:val="22"/>
          </w:rPr>
          <w:delText>p-40 subunit of </w:delText>
        </w:r>
        <w:r w:rsidR="006E385D" w:rsidDel="001558A1">
          <w:rPr>
            <w:rFonts w:asciiTheme="majorHAnsi" w:eastAsia="Times New Roman" w:hAnsiTheme="majorHAnsi" w:cstheme="majorHAnsi"/>
            <w:sz w:val="22"/>
            <w:szCs w:val="22"/>
          </w:rPr>
          <w:delText>both IL-12 and IL-23 making the interleukins</w:delText>
        </w:r>
        <w:r w:rsidR="0039597A" w:rsidRPr="003C42F4" w:rsidDel="001558A1">
          <w:rPr>
            <w:rFonts w:asciiTheme="majorHAnsi" w:eastAsia="Times New Roman" w:hAnsiTheme="majorHAnsi" w:cstheme="majorHAnsi"/>
            <w:sz w:val="22"/>
            <w:szCs w:val="22"/>
          </w:rPr>
          <w:delText xml:space="preserve"> unable to bind to their</w:delText>
        </w:r>
        <w:r w:rsidR="006E385D" w:rsidDel="001558A1">
          <w:rPr>
            <w:rFonts w:asciiTheme="majorHAnsi" w:eastAsia="Times New Roman" w:hAnsiTheme="majorHAnsi" w:cstheme="majorHAnsi"/>
            <w:sz w:val="22"/>
            <w:szCs w:val="22"/>
          </w:rPr>
          <w:delText xml:space="preserve"> respective</w:delText>
        </w:r>
        <w:r w:rsidR="0039597A" w:rsidRPr="003C42F4" w:rsidDel="001558A1">
          <w:rPr>
            <w:rFonts w:asciiTheme="majorHAnsi" w:eastAsia="Times New Roman" w:hAnsiTheme="majorHAnsi" w:cstheme="majorHAnsi"/>
            <w:sz w:val="22"/>
            <w:szCs w:val="22"/>
          </w:rPr>
          <w:delText xml:space="preserve"> receptors and trigger downstream pro-inflammatory signaling.</w:delText>
        </w:r>
      </w:del>
    </w:p>
    <w:p w14:paraId="540424FA" w14:textId="1546D079" w:rsidR="00BF14F9" w:rsidRPr="00756260" w:rsidRDefault="00BF14F9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7A034354" w14:textId="43BA18B7" w:rsidR="00B97713" w:rsidRDefault="002E395F" w:rsidP="00CB19E0">
      <w:pPr>
        <w:rPr>
          <w:rFonts w:asciiTheme="majorHAnsi" w:hAnsiTheme="majorHAnsi" w:cstheme="majorHAnsi"/>
          <w:bCs/>
          <w:sz w:val="22"/>
          <w:szCs w:val="22"/>
        </w:rPr>
      </w:pPr>
      <w:r w:rsidRPr="00756260">
        <w:rPr>
          <w:rFonts w:asciiTheme="majorHAnsi" w:hAnsiTheme="majorHAnsi" w:cstheme="majorHAnsi"/>
          <w:bCs/>
          <w:sz w:val="22"/>
          <w:szCs w:val="22"/>
        </w:rPr>
        <w:t xml:space="preserve">In this </w:t>
      </w:r>
      <w:r w:rsidR="004E4920" w:rsidRPr="00756260">
        <w:rPr>
          <w:rFonts w:asciiTheme="majorHAnsi" w:hAnsiTheme="majorHAnsi" w:cstheme="majorHAnsi"/>
          <w:bCs/>
          <w:sz w:val="22"/>
          <w:szCs w:val="22"/>
        </w:rPr>
        <w:t xml:space="preserve">study we investigated whether patients </w:t>
      </w:r>
      <w:r w:rsidR="002250E4">
        <w:rPr>
          <w:rFonts w:asciiTheme="majorHAnsi" w:hAnsiTheme="majorHAnsi" w:cstheme="majorHAnsi"/>
          <w:bCs/>
          <w:sz w:val="22"/>
          <w:szCs w:val="22"/>
        </w:rPr>
        <w:t xml:space="preserve">aged 16 to 85 </w:t>
      </w:r>
      <w:r w:rsidR="004E4920" w:rsidRPr="00756260">
        <w:rPr>
          <w:rFonts w:asciiTheme="majorHAnsi" w:hAnsiTheme="majorHAnsi" w:cstheme="majorHAnsi"/>
          <w:bCs/>
          <w:sz w:val="22"/>
          <w:szCs w:val="22"/>
        </w:rPr>
        <w:t>with Crohn’s disease and autoimmune skin disease or cutaneous manifestatio</w:t>
      </w:r>
      <w:r w:rsidR="006468B9">
        <w:rPr>
          <w:rFonts w:asciiTheme="majorHAnsi" w:hAnsiTheme="majorHAnsi" w:cstheme="majorHAnsi"/>
          <w:bCs/>
          <w:sz w:val="22"/>
          <w:szCs w:val="22"/>
        </w:rPr>
        <w:t>ns of Crohn’s</w:t>
      </w:r>
      <w:r w:rsidR="009075B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4E4920" w:rsidRPr="00756260">
        <w:rPr>
          <w:rFonts w:asciiTheme="majorHAnsi" w:hAnsiTheme="majorHAnsi" w:cstheme="majorHAnsi"/>
          <w:bCs/>
          <w:sz w:val="22"/>
          <w:szCs w:val="22"/>
        </w:rPr>
        <w:t xml:space="preserve">are more likely to have a </w:t>
      </w:r>
      <w:r w:rsidR="00120014">
        <w:rPr>
          <w:rFonts w:asciiTheme="majorHAnsi" w:hAnsiTheme="majorHAnsi" w:cstheme="majorHAnsi"/>
          <w:bCs/>
          <w:sz w:val="22"/>
          <w:szCs w:val="22"/>
        </w:rPr>
        <w:t>stronger</w:t>
      </w:r>
      <w:r w:rsidR="004E4920" w:rsidRPr="00756260">
        <w:rPr>
          <w:rFonts w:asciiTheme="majorHAnsi" w:hAnsiTheme="majorHAnsi" w:cstheme="majorHAnsi"/>
          <w:bCs/>
          <w:sz w:val="22"/>
          <w:szCs w:val="22"/>
        </w:rPr>
        <w:t xml:space="preserve"> clinical response to </w:t>
      </w:r>
      <w:proofErr w:type="spellStart"/>
      <w:r w:rsidR="004E4920" w:rsidRPr="00756260">
        <w:rPr>
          <w:rFonts w:asciiTheme="majorHAnsi" w:hAnsiTheme="majorHAnsi" w:cstheme="majorHAnsi"/>
          <w:bCs/>
          <w:sz w:val="22"/>
          <w:szCs w:val="22"/>
        </w:rPr>
        <w:t>ustekinumab</w:t>
      </w:r>
      <w:proofErr w:type="spellEnd"/>
      <w:r w:rsidR="004E4920" w:rsidRPr="00756260">
        <w:rPr>
          <w:rFonts w:asciiTheme="majorHAnsi" w:hAnsiTheme="majorHAnsi" w:cstheme="majorHAnsi"/>
          <w:bCs/>
          <w:sz w:val="22"/>
          <w:szCs w:val="22"/>
        </w:rPr>
        <w:t xml:space="preserve"> than patients without skin disease.</w:t>
      </w:r>
      <w:r w:rsidR="006468B9">
        <w:rPr>
          <w:rFonts w:asciiTheme="majorHAnsi" w:hAnsiTheme="majorHAnsi" w:cstheme="majorHAnsi"/>
          <w:bCs/>
          <w:sz w:val="22"/>
          <w:szCs w:val="22"/>
        </w:rPr>
        <w:t xml:space="preserve"> </w:t>
      </w:r>
      <w:del w:id="321" w:author="Higgins, Peter" w:date="2021-04-06T15:48:00Z">
        <w:r w:rsidR="009075B6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For a full list of skin conditions, see above. </w:delText>
        </w:r>
        <w:r w:rsidR="00040A0C" w:rsidDel="001558A1">
          <w:rPr>
            <w:rFonts w:asciiTheme="majorHAnsi" w:hAnsiTheme="majorHAnsi" w:cstheme="majorHAnsi"/>
            <w:bCs/>
            <w:sz w:val="22"/>
            <w:szCs w:val="22"/>
          </w:rPr>
          <w:delText>Demographics including age, ethnicity, gender and smoking status were similar across both groups. There was no significant difference in stero</w:delText>
        </w:r>
        <w:r w:rsidR="006468B9" w:rsidDel="001558A1">
          <w:rPr>
            <w:rFonts w:asciiTheme="majorHAnsi" w:hAnsiTheme="majorHAnsi" w:cstheme="majorHAnsi"/>
            <w:bCs/>
            <w:sz w:val="22"/>
            <w:szCs w:val="22"/>
          </w:rPr>
          <w:delText>id use between SKIN and NOSKIN.</w:delText>
        </w:r>
      </w:del>
    </w:p>
    <w:p w14:paraId="27BFE8DC" w14:textId="4E9A2218" w:rsidR="00816620" w:rsidRDefault="00816620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7408AC9E" w14:textId="2F456D49" w:rsidR="002250E4" w:rsidRDefault="00816620" w:rsidP="00CB19E0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Due to the desire for longitudinal evaluation of each patient, only patients who had before and after values for each variable were included in the respective </w:t>
      </w:r>
      <w:r w:rsidR="00DE6D83">
        <w:rPr>
          <w:rFonts w:asciiTheme="majorHAnsi" w:hAnsiTheme="majorHAnsi" w:cstheme="majorHAnsi"/>
          <w:bCs/>
          <w:sz w:val="22"/>
          <w:szCs w:val="22"/>
        </w:rPr>
        <w:t>analysis</w:t>
      </w:r>
      <w:r>
        <w:rPr>
          <w:rFonts w:asciiTheme="majorHAnsi" w:hAnsiTheme="majorHAnsi" w:cstheme="majorHAnsi"/>
          <w:bCs/>
          <w:sz w:val="22"/>
          <w:szCs w:val="22"/>
        </w:rPr>
        <w:t xml:space="preserve">. </w:t>
      </w:r>
      <w:r w:rsidR="002250E4">
        <w:rPr>
          <w:rFonts w:asciiTheme="majorHAnsi" w:hAnsiTheme="majorHAnsi" w:cstheme="majorHAnsi"/>
          <w:bCs/>
          <w:sz w:val="22"/>
          <w:szCs w:val="22"/>
        </w:rPr>
        <w:t xml:space="preserve">While this </w:t>
      </w:r>
      <w:del w:id="322" w:author="Higgins, Peter" w:date="2021-04-06T15:49:00Z">
        <w:r w:rsidR="002250E4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greatly </w:delText>
        </w:r>
      </w:del>
      <w:r w:rsidR="002250E4">
        <w:rPr>
          <w:rFonts w:asciiTheme="majorHAnsi" w:hAnsiTheme="majorHAnsi" w:cstheme="majorHAnsi"/>
          <w:bCs/>
          <w:sz w:val="22"/>
          <w:szCs w:val="22"/>
        </w:rPr>
        <w:t xml:space="preserve">decreased the number of patients </w:t>
      </w:r>
      <w:del w:id="323" w:author="Higgins, Peter" w:date="2021-04-06T15:49:00Z">
        <w:r w:rsidR="002250E4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in </w:delText>
        </w:r>
      </w:del>
      <w:ins w:id="324" w:author="Higgins, Peter" w:date="2021-04-06T15:49:00Z">
        <w:r w:rsidR="001558A1">
          <w:rPr>
            <w:rFonts w:asciiTheme="majorHAnsi" w:hAnsiTheme="majorHAnsi" w:cstheme="majorHAnsi"/>
            <w:bCs/>
            <w:sz w:val="22"/>
            <w:szCs w:val="22"/>
          </w:rPr>
          <w:t>available for</w:t>
        </w:r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 </w:t>
        </w:r>
      </w:ins>
      <w:r w:rsidR="002250E4">
        <w:rPr>
          <w:rFonts w:asciiTheme="majorHAnsi" w:hAnsiTheme="majorHAnsi" w:cstheme="majorHAnsi"/>
          <w:bCs/>
          <w:sz w:val="22"/>
          <w:szCs w:val="22"/>
        </w:rPr>
        <w:t>each analysis, it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2250E4">
        <w:rPr>
          <w:rFonts w:asciiTheme="majorHAnsi" w:hAnsiTheme="majorHAnsi" w:cstheme="majorHAnsi"/>
          <w:bCs/>
          <w:sz w:val="22"/>
          <w:szCs w:val="22"/>
        </w:rPr>
        <w:t>en</w:t>
      </w:r>
      <w:r w:rsidR="002250E4">
        <w:rPr>
          <w:rFonts w:asciiTheme="majorHAnsi" w:hAnsiTheme="majorHAnsi" w:cstheme="majorHAnsi"/>
          <w:bCs/>
          <w:sz w:val="22"/>
          <w:szCs w:val="22"/>
        </w:rPr>
        <w:t>sured</w:t>
      </w:r>
      <w:r w:rsidRPr="002250E4">
        <w:rPr>
          <w:rFonts w:asciiTheme="majorHAnsi" w:hAnsiTheme="majorHAnsi" w:cstheme="majorHAnsi"/>
          <w:bCs/>
          <w:sz w:val="22"/>
          <w:szCs w:val="22"/>
        </w:rPr>
        <w:t xml:space="preserve"> that the before population</w:t>
      </w:r>
      <w:r w:rsidR="002250E4">
        <w:rPr>
          <w:rFonts w:asciiTheme="majorHAnsi" w:hAnsiTheme="majorHAnsi" w:cstheme="majorHAnsi"/>
          <w:bCs/>
          <w:sz w:val="22"/>
          <w:szCs w:val="22"/>
        </w:rPr>
        <w:t xml:space="preserve"> for each group, SKIN or NOSKIN, was</w:t>
      </w:r>
      <w:r w:rsidRPr="002250E4">
        <w:rPr>
          <w:rFonts w:asciiTheme="majorHAnsi" w:hAnsiTheme="majorHAnsi" w:cstheme="majorHAnsi"/>
          <w:bCs/>
          <w:sz w:val="22"/>
          <w:szCs w:val="22"/>
        </w:rPr>
        <w:t xml:space="preserve"> identical to the after population</w:t>
      </w:r>
      <w:r w:rsidR="002250E4">
        <w:rPr>
          <w:rFonts w:asciiTheme="majorHAnsi" w:hAnsiTheme="majorHAnsi" w:cstheme="majorHAnsi"/>
          <w:bCs/>
          <w:sz w:val="22"/>
          <w:szCs w:val="22"/>
        </w:rPr>
        <w:t xml:space="preserve"> for that group. It</w:t>
      </w:r>
      <w:r w:rsidRPr="002250E4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6468B9">
        <w:rPr>
          <w:rFonts w:asciiTheme="majorHAnsi" w:hAnsiTheme="majorHAnsi" w:cstheme="majorHAnsi"/>
          <w:bCs/>
          <w:sz w:val="22"/>
          <w:szCs w:val="22"/>
        </w:rPr>
        <w:t xml:space="preserve">removed </w:t>
      </w:r>
      <w:r w:rsidRPr="002250E4">
        <w:rPr>
          <w:rFonts w:asciiTheme="majorHAnsi" w:hAnsiTheme="majorHAnsi" w:cstheme="majorHAnsi"/>
          <w:bCs/>
          <w:sz w:val="22"/>
          <w:szCs w:val="22"/>
        </w:rPr>
        <w:t>confounders</w:t>
      </w:r>
      <w:r w:rsidR="00DE6D83" w:rsidRPr="002250E4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Pr="002250E4">
        <w:rPr>
          <w:rFonts w:asciiTheme="majorHAnsi" w:hAnsiTheme="majorHAnsi" w:cstheme="majorHAnsi"/>
          <w:bCs/>
          <w:sz w:val="22"/>
          <w:szCs w:val="22"/>
        </w:rPr>
        <w:t xml:space="preserve">such as </w:t>
      </w:r>
      <w:r w:rsidR="002250E4">
        <w:rPr>
          <w:rFonts w:asciiTheme="majorHAnsi" w:hAnsiTheme="majorHAnsi" w:cstheme="majorHAnsi"/>
          <w:bCs/>
          <w:sz w:val="22"/>
          <w:szCs w:val="22"/>
        </w:rPr>
        <w:t>patients in the before group having more active disease than the patients in the after group</w:t>
      </w:r>
      <w:r w:rsidR="00F232A6">
        <w:rPr>
          <w:rFonts w:asciiTheme="majorHAnsi" w:hAnsiTheme="majorHAnsi" w:cstheme="majorHAnsi"/>
          <w:bCs/>
          <w:sz w:val="22"/>
          <w:szCs w:val="22"/>
        </w:rPr>
        <w:t>, making the overall efficacy</w:t>
      </w:r>
      <w:r w:rsidR="006468B9">
        <w:rPr>
          <w:rFonts w:asciiTheme="majorHAnsi" w:hAnsiTheme="majorHAnsi" w:cstheme="majorHAnsi"/>
          <w:bCs/>
          <w:sz w:val="22"/>
          <w:szCs w:val="22"/>
        </w:rPr>
        <w:t xml:space="preserve"> of </w:t>
      </w:r>
      <w:proofErr w:type="spellStart"/>
      <w:r w:rsidR="006468B9">
        <w:rPr>
          <w:rFonts w:asciiTheme="majorHAnsi" w:hAnsiTheme="majorHAnsi" w:cstheme="majorHAnsi"/>
          <w:bCs/>
          <w:sz w:val="22"/>
          <w:szCs w:val="22"/>
        </w:rPr>
        <w:t>ustekinumab</w:t>
      </w:r>
      <w:proofErr w:type="spellEnd"/>
      <w:r w:rsidR="00F232A6">
        <w:rPr>
          <w:rFonts w:asciiTheme="majorHAnsi" w:hAnsiTheme="majorHAnsi" w:cstheme="majorHAnsi"/>
          <w:bCs/>
          <w:sz w:val="22"/>
          <w:szCs w:val="22"/>
        </w:rPr>
        <w:t xml:space="preserve"> seem greater. </w:t>
      </w:r>
    </w:p>
    <w:p w14:paraId="71DB3C4B" w14:textId="44024E10" w:rsidR="00B97713" w:rsidRDefault="00B97713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75B90761" w14:textId="6056839E" w:rsidR="00640BD4" w:rsidDel="001558A1" w:rsidRDefault="006468B9" w:rsidP="001558A1">
      <w:pPr>
        <w:rPr>
          <w:del w:id="325" w:author="Higgins, Peter" w:date="2021-04-06T15:51:00Z"/>
          <w:rFonts w:asciiTheme="majorHAnsi" w:hAnsiTheme="majorHAnsi" w:cstheme="majorHAnsi"/>
          <w:bCs/>
          <w:sz w:val="22"/>
          <w:szCs w:val="22"/>
        </w:rPr>
        <w:pPrChange w:id="326" w:author="Higgins, Peter" w:date="2021-04-06T15:51:00Z">
          <w:pPr/>
        </w:pPrChange>
      </w:pPr>
      <w:r>
        <w:rPr>
          <w:rFonts w:asciiTheme="majorHAnsi" w:hAnsiTheme="majorHAnsi" w:cstheme="majorHAnsi"/>
          <w:bCs/>
          <w:sz w:val="22"/>
          <w:szCs w:val="22"/>
        </w:rPr>
        <w:t>The majority of the data were</w:t>
      </w:r>
      <w:r w:rsidR="00640BD4">
        <w:rPr>
          <w:rFonts w:asciiTheme="majorHAnsi" w:hAnsiTheme="majorHAnsi" w:cstheme="majorHAnsi"/>
          <w:bCs/>
          <w:sz w:val="22"/>
          <w:szCs w:val="22"/>
        </w:rPr>
        <w:t xml:space="preserve"> either statistically significant or trended in a direction that </w:t>
      </w:r>
      <w:del w:id="327" w:author="Higgins, Peter" w:date="2021-04-06T15:49:00Z">
        <w:r w:rsidR="00640BD4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favored </w:delText>
        </w:r>
        <w:r w:rsidR="00A618FC" w:rsidDel="001558A1">
          <w:rPr>
            <w:rFonts w:asciiTheme="majorHAnsi" w:hAnsiTheme="majorHAnsi" w:cstheme="majorHAnsi"/>
            <w:bCs/>
            <w:sz w:val="22"/>
            <w:szCs w:val="22"/>
          </w:rPr>
          <w:delText>a</w:delText>
        </w:r>
      </w:del>
      <w:ins w:id="328" w:author="Higgins, Peter" w:date="2021-04-06T15:49:00Z">
        <w:r w:rsidR="001558A1">
          <w:rPr>
            <w:rFonts w:asciiTheme="majorHAnsi" w:hAnsiTheme="majorHAnsi" w:cstheme="majorHAnsi"/>
            <w:bCs/>
            <w:sz w:val="22"/>
            <w:szCs w:val="22"/>
          </w:rPr>
          <w:t>supported an association between</w:t>
        </w:r>
      </w:ins>
      <w:r w:rsidR="00A618FC">
        <w:rPr>
          <w:rFonts w:asciiTheme="majorHAnsi" w:hAnsiTheme="majorHAnsi" w:cstheme="majorHAnsi"/>
          <w:bCs/>
          <w:sz w:val="22"/>
          <w:szCs w:val="22"/>
        </w:rPr>
        <w:t xml:space="preserve"> </w:t>
      </w:r>
      <w:ins w:id="329" w:author="Higgins, Peter" w:date="2021-04-06T15:50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a </w:t>
        </w:r>
      </w:ins>
      <w:r w:rsidR="00A618FC">
        <w:rPr>
          <w:rFonts w:asciiTheme="majorHAnsi" w:hAnsiTheme="majorHAnsi" w:cstheme="majorHAnsi"/>
          <w:bCs/>
          <w:sz w:val="22"/>
          <w:szCs w:val="22"/>
        </w:rPr>
        <w:t>more robust</w:t>
      </w:r>
      <w:r w:rsidR="00640BD4">
        <w:rPr>
          <w:rFonts w:asciiTheme="majorHAnsi" w:hAnsiTheme="majorHAnsi" w:cstheme="majorHAnsi"/>
          <w:bCs/>
          <w:sz w:val="22"/>
          <w:szCs w:val="22"/>
        </w:rPr>
        <w:t xml:space="preserve"> treatment effect of </w:t>
      </w:r>
      <w:proofErr w:type="spellStart"/>
      <w:r w:rsidR="00640BD4">
        <w:rPr>
          <w:rFonts w:asciiTheme="majorHAnsi" w:hAnsiTheme="majorHAnsi" w:cstheme="majorHAnsi"/>
          <w:bCs/>
          <w:sz w:val="22"/>
          <w:szCs w:val="22"/>
        </w:rPr>
        <w:t>ustekinumab</w:t>
      </w:r>
      <w:proofErr w:type="spellEnd"/>
      <w:r w:rsidR="00640BD4">
        <w:rPr>
          <w:rFonts w:asciiTheme="majorHAnsi" w:hAnsiTheme="majorHAnsi" w:cstheme="majorHAnsi"/>
          <w:bCs/>
          <w:sz w:val="22"/>
          <w:szCs w:val="22"/>
        </w:rPr>
        <w:t xml:space="preserve"> </w:t>
      </w:r>
      <w:ins w:id="330" w:author="Higgins, Peter" w:date="2021-04-06T15:49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for Crohn’s </w:t>
        </w:r>
      </w:ins>
      <w:ins w:id="331" w:author="Higgins, Peter" w:date="2021-04-06T15:50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disease </w:t>
        </w:r>
      </w:ins>
      <w:del w:id="332" w:author="Higgins, Peter" w:date="2021-04-06T15:49:00Z">
        <w:r w:rsidR="00640BD4" w:rsidDel="001558A1">
          <w:rPr>
            <w:rFonts w:asciiTheme="majorHAnsi" w:hAnsiTheme="majorHAnsi" w:cstheme="majorHAnsi"/>
            <w:bCs/>
            <w:sz w:val="22"/>
            <w:szCs w:val="22"/>
          </w:rPr>
          <w:delText>on the SKIN group over the NOSKIN group.</w:delText>
        </w:r>
      </w:del>
      <w:ins w:id="333" w:author="Higgins, Peter" w:date="2021-04-06T15:49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and </w:t>
        </w:r>
      </w:ins>
      <w:ins w:id="334" w:author="Higgins, Peter" w:date="2021-04-06T15:50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concurrent </w:t>
        </w:r>
      </w:ins>
      <w:proofErr w:type="spellStart"/>
      <w:ins w:id="335" w:author="Higgins, Peter" w:date="2021-04-06T15:49:00Z">
        <w:r w:rsidR="001558A1">
          <w:rPr>
            <w:rFonts w:asciiTheme="majorHAnsi" w:hAnsiTheme="majorHAnsi" w:cstheme="majorHAnsi"/>
            <w:bCs/>
            <w:sz w:val="22"/>
            <w:szCs w:val="22"/>
          </w:rPr>
          <w:t>automimmune</w:t>
        </w:r>
        <w:proofErr w:type="spellEnd"/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 skin disease.</w:t>
        </w:r>
      </w:ins>
      <w:ins w:id="336" w:author="Higgins, Peter" w:date="2021-04-06T15:50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 This held true across laboratory biomarkers (FCP, CRP) a</w:t>
        </w:r>
      </w:ins>
      <w:ins w:id="337" w:author="Higgins, Peter" w:date="2021-04-06T15:51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nd blinded Likert score evaluations of </w:t>
        </w:r>
      </w:ins>
    </w:p>
    <w:p w14:paraId="4EE73921" w14:textId="17877D89" w:rsidR="00640BD4" w:rsidDel="001558A1" w:rsidRDefault="00640BD4" w:rsidP="001558A1">
      <w:pPr>
        <w:rPr>
          <w:del w:id="338" w:author="Higgins, Peter" w:date="2021-04-06T15:50:00Z"/>
          <w:rFonts w:asciiTheme="majorHAnsi" w:hAnsiTheme="majorHAnsi" w:cstheme="majorHAnsi"/>
          <w:bCs/>
          <w:sz w:val="22"/>
          <w:szCs w:val="22"/>
        </w:rPr>
        <w:pPrChange w:id="339" w:author="Higgins, Peter" w:date="2021-04-06T15:51:00Z">
          <w:pPr/>
        </w:pPrChange>
      </w:pPr>
    </w:p>
    <w:p w14:paraId="43E79C61" w14:textId="626055B5" w:rsidR="00640BD4" w:rsidDel="001558A1" w:rsidRDefault="00640BD4" w:rsidP="001558A1">
      <w:pPr>
        <w:rPr>
          <w:del w:id="340" w:author="Higgins, Peter" w:date="2021-04-06T15:50:00Z"/>
          <w:rFonts w:asciiTheme="majorHAnsi" w:hAnsiTheme="majorHAnsi" w:cstheme="majorHAnsi"/>
          <w:bCs/>
          <w:sz w:val="22"/>
          <w:szCs w:val="22"/>
        </w:rPr>
        <w:pPrChange w:id="341" w:author="Higgins, Peter" w:date="2021-04-06T15:51:00Z">
          <w:pPr/>
        </w:pPrChange>
      </w:pPr>
      <w:del w:id="342" w:author="Higgins, Peter" w:date="2021-04-06T15:50:00Z"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In terms of the numeric metrics of </w:delText>
        </w:r>
        <w:r w:rsidR="006468B9" w:rsidDel="001558A1">
          <w:rPr>
            <w:rFonts w:asciiTheme="majorHAnsi" w:hAnsiTheme="majorHAnsi" w:cstheme="majorHAnsi"/>
            <w:bCs/>
            <w:sz w:val="22"/>
            <w:szCs w:val="22"/>
          </w:rPr>
          <w:delText>FCP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and CRP there was a statistically significantly </w:delText>
        </w:r>
        <w:r w:rsidR="00E05A1F" w:rsidDel="001558A1">
          <w:rPr>
            <w:rFonts w:asciiTheme="majorHAnsi" w:hAnsiTheme="majorHAnsi" w:cstheme="majorHAnsi"/>
            <w:bCs/>
            <w:sz w:val="22"/>
            <w:szCs w:val="22"/>
          </w:rPr>
          <w:delText>greater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response</w:delText>
        </w:r>
        <w:r w:rsidR="00BC1C27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to ustekinumab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in the </w:delText>
        </w:r>
        <w:r w:rsidR="006468B9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SKIN group than </w:delText>
        </w:r>
        <w:r w:rsidR="00BC1C27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the NOSKIN group with P values of </w:delText>
        </w:r>
        <w:r w:rsidR="00BC1C27" w:rsidRPr="00A2305F" w:rsidDel="001558A1">
          <w:rPr>
            <w:rFonts w:asciiTheme="majorHAnsi" w:hAnsiTheme="majorHAnsi" w:cstheme="majorHAnsi"/>
            <w:sz w:val="22"/>
            <w:szCs w:val="22"/>
          </w:rPr>
          <w:delText>0.0167</w:delText>
        </w:r>
        <w:r w:rsidR="00BC1C27" w:rsidDel="001558A1">
          <w:rPr>
            <w:rFonts w:asciiTheme="majorHAnsi" w:hAnsiTheme="majorHAnsi" w:cstheme="majorHAnsi"/>
            <w:sz w:val="22"/>
            <w:szCs w:val="22"/>
          </w:rPr>
          <w:delText xml:space="preserve"> and </w:delText>
        </w:r>
        <w:r w:rsidR="00BC1C27" w:rsidRPr="00A637CF" w:rsidDel="001558A1">
          <w:rPr>
            <w:rFonts w:asciiTheme="majorHAnsi" w:hAnsiTheme="majorHAnsi" w:cstheme="majorHAnsi"/>
            <w:sz w:val="22"/>
            <w:szCs w:val="22"/>
          </w:rPr>
          <w:delText>0.039</w:delText>
        </w:r>
        <w:r w:rsidR="00BC1C27" w:rsidDel="001558A1">
          <w:rPr>
            <w:rFonts w:asciiTheme="majorHAnsi" w:hAnsiTheme="majorHAnsi" w:cstheme="majorHAnsi"/>
            <w:sz w:val="22"/>
            <w:szCs w:val="22"/>
          </w:rPr>
          <w:delText>, respectively</w:delText>
        </w:r>
        <w:r w:rsidR="00BC1C27" w:rsidRPr="00756260" w:rsidDel="001558A1">
          <w:rPr>
            <w:rFonts w:asciiTheme="majorHAnsi" w:hAnsiTheme="majorHAnsi" w:cstheme="majorHAnsi"/>
            <w:sz w:val="22"/>
            <w:szCs w:val="22"/>
          </w:rPr>
          <w:delText xml:space="preserve">. 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All of the data trended toward significance </w:delText>
        </w:r>
        <w:r w:rsidR="00BC1C27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including overall response to ustekinumab within the SKIN and NOSKIN groups 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>except for the FCP improvement</w:delText>
        </w:r>
        <w:r w:rsidR="00BC1C27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after ustekinumab treatment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within the NOSKIN group. </w:delText>
        </w:r>
        <w:r w:rsidR="000B1725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This objective evaluation </w:delText>
        </w:r>
        <w:r w:rsidR="00F232A6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supported </w:delText>
        </w:r>
        <w:r w:rsidR="000B1725" w:rsidDel="001558A1">
          <w:rPr>
            <w:rFonts w:asciiTheme="majorHAnsi" w:hAnsiTheme="majorHAnsi" w:cstheme="majorHAnsi"/>
            <w:bCs/>
            <w:sz w:val="22"/>
            <w:szCs w:val="22"/>
          </w:rPr>
          <w:delText>g</w:delText>
        </w:r>
        <w:r w:rsidR="00F232A6" w:rsidDel="001558A1">
          <w:rPr>
            <w:rFonts w:asciiTheme="majorHAnsi" w:hAnsiTheme="majorHAnsi" w:cstheme="majorHAnsi"/>
            <w:bCs/>
            <w:sz w:val="22"/>
            <w:szCs w:val="22"/>
          </w:rPr>
          <w:delText>reater efficacy of ustekinumab i</w:delText>
        </w:r>
        <w:r w:rsidR="000B1725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n patients with skin disease. </w:delText>
        </w:r>
      </w:del>
    </w:p>
    <w:p w14:paraId="1EFF4B1D" w14:textId="720432C4" w:rsidR="00640BD4" w:rsidDel="001558A1" w:rsidRDefault="00640BD4" w:rsidP="001558A1">
      <w:pPr>
        <w:rPr>
          <w:del w:id="343" w:author="Higgins, Peter" w:date="2021-04-06T15:51:00Z"/>
          <w:rFonts w:asciiTheme="majorHAnsi" w:hAnsiTheme="majorHAnsi" w:cstheme="majorHAnsi"/>
          <w:bCs/>
          <w:sz w:val="22"/>
          <w:szCs w:val="22"/>
        </w:rPr>
        <w:pPrChange w:id="344" w:author="Higgins, Peter" w:date="2021-04-06T15:51:00Z">
          <w:pPr/>
        </w:pPrChange>
      </w:pPr>
    </w:p>
    <w:p w14:paraId="14220C9B" w14:textId="77777777" w:rsidR="001558A1" w:rsidRDefault="00BC1C27" w:rsidP="001558A1">
      <w:pPr>
        <w:rPr>
          <w:ins w:id="345" w:author="Higgins, Peter" w:date="2021-04-06T15:51:00Z"/>
          <w:rFonts w:asciiTheme="majorHAnsi" w:hAnsiTheme="majorHAnsi" w:cstheme="majorHAnsi"/>
          <w:bCs/>
          <w:sz w:val="22"/>
          <w:szCs w:val="22"/>
        </w:rPr>
      </w:pPr>
      <w:del w:id="346" w:author="Higgins, Peter" w:date="2021-04-06T15:51:00Z"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The trend of the blinded Likert scores of </w:delText>
        </w:r>
      </w:del>
      <w:r>
        <w:rPr>
          <w:rFonts w:asciiTheme="majorHAnsi" w:hAnsiTheme="majorHAnsi" w:cstheme="majorHAnsi"/>
          <w:bCs/>
          <w:sz w:val="22"/>
          <w:szCs w:val="22"/>
        </w:rPr>
        <w:t xml:space="preserve">imaging, </w:t>
      </w:r>
      <w:r w:rsidR="006468B9">
        <w:rPr>
          <w:rFonts w:asciiTheme="majorHAnsi" w:hAnsiTheme="majorHAnsi" w:cstheme="majorHAnsi"/>
          <w:bCs/>
          <w:sz w:val="22"/>
          <w:szCs w:val="22"/>
        </w:rPr>
        <w:t>endoscopy</w:t>
      </w:r>
      <w:r>
        <w:rPr>
          <w:rFonts w:asciiTheme="majorHAnsi" w:hAnsiTheme="majorHAnsi" w:cstheme="majorHAnsi"/>
          <w:bCs/>
          <w:sz w:val="22"/>
          <w:szCs w:val="22"/>
        </w:rPr>
        <w:t>, and pathology reports comparing disease act</w:t>
      </w:r>
      <w:r w:rsidR="00E05A1F">
        <w:rPr>
          <w:rFonts w:asciiTheme="majorHAnsi" w:hAnsiTheme="majorHAnsi" w:cstheme="majorHAnsi"/>
          <w:bCs/>
          <w:sz w:val="22"/>
          <w:szCs w:val="22"/>
        </w:rPr>
        <w:t xml:space="preserve">ivity before and </w:t>
      </w:r>
      <w:r w:rsidR="006468B9">
        <w:rPr>
          <w:rFonts w:asciiTheme="majorHAnsi" w:hAnsiTheme="majorHAnsi" w:cstheme="majorHAnsi"/>
          <w:bCs/>
          <w:sz w:val="22"/>
          <w:szCs w:val="22"/>
        </w:rPr>
        <w:t>after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2"/>
          <w:szCs w:val="22"/>
        </w:rPr>
        <w:t>ustekinumab</w:t>
      </w:r>
      <w:proofErr w:type="spellEnd"/>
      <w:r>
        <w:rPr>
          <w:rFonts w:asciiTheme="majorHAnsi" w:hAnsiTheme="majorHAnsi" w:cstheme="majorHAnsi"/>
          <w:bCs/>
          <w:sz w:val="22"/>
          <w:szCs w:val="22"/>
        </w:rPr>
        <w:t xml:space="preserve"> therapy</w:t>
      </w:r>
      <w:ins w:id="347" w:author="Higgins, Peter" w:date="2021-04-06T15:51:00Z">
        <w:r w:rsidR="001558A1">
          <w:rPr>
            <w:rFonts w:asciiTheme="majorHAnsi" w:hAnsiTheme="majorHAnsi" w:cstheme="majorHAnsi"/>
            <w:bCs/>
            <w:sz w:val="22"/>
            <w:szCs w:val="22"/>
          </w:rPr>
          <w:t>.</w:t>
        </w:r>
      </w:ins>
    </w:p>
    <w:p w14:paraId="26E4A09B" w14:textId="7BA6B8B4" w:rsidR="00BC1C27" w:rsidDel="001558A1" w:rsidRDefault="00BC1C27" w:rsidP="001558A1">
      <w:pPr>
        <w:rPr>
          <w:del w:id="348" w:author="Higgins, Peter" w:date="2021-04-06T15:51:00Z"/>
          <w:rFonts w:asciiTheme="majorHAnsi" w:hAnsiTheme="majorHAnsi" w:cstheme="majorHAnsi"/>
          <w:bCs/>
          <w:sz w:val="22"/>
          <w:szCs w:val="22"/>
        </w:rPr>
        <w:pPrChange w:id="349" w:author="Higgins, Peter" w:date="2021-04-06T15:51:00Z">
          <w:pPr/>
        </w:pPrChange>
      </w:pPr>
      <w:del w:id="350" w:author="Higgins, Peter" w:date="2021-04-06T15:51:00Z"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was similar to that of the laboratory values. SKIN showed a significantly </w:delText>
        </w:r>
        <w:r w:rsidR="00E05A1F" w:rsidDel="001558A1">
          <w:rPr>
            <w:rFonts w:asciiTheme="majorHAnsi" w:hAnsiTheme="majorHAnsi" w:cstheme="majorHAnsi"/>
            <w:bCs/>
            <w:sz w:val="22"/>
            <w:szCs w:val="22"/>
          </w:rPr>
          <w:delText>larger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response to ustekinumab with nearly all data points trending toward statistical </w:delText>
        </w:r>
        <w:r w:rsidR="006468B9" w:rsidDel="001558A1">
          <w:rPr>
            <w:rFonts w:asciiTheme="majorHAnsi" w:hAnsiTheme="majorHAnsi" w:cstheme="majorHAnsi"/>
            <w:bCs/>
            <w:sz w:val="22"/>
            <w:szCs w:val="22"/>
          </w:rPr>
          <w:delText>significance. As these reports were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the most comprehensive (accounting for visual, radiographic, and microscopic improvement) and the analyses </w:delText>
        </w:r>
        <w:r w:rsidR="00556667" w:rsidDel="001558A1">
          <w:rPr>
            <w:rFonts w:asciiTheme="majorHAnsi" w:hAnsiTheme="majorHAnsi" w:cstheme="majorHAnsi"/>
            <w:bCs/>
            <w:sz w:val="22"/>
            <w:szCs w:val="22"/>
          </w:rPr>
          <w:delText>evaluated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disease severity, these results hold the most promise as to </w:delText>
        </w:r>
        <w:r w:rsidR="00556667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assessing 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>the actual efficacy of the drug. The blinded Likert scores correlated greatly between the two observe</w:delText>
        </w:r>
        <w:r w:rsidR="006468B9" w:rsidDel="001558A1">
          <w:rPr>
            <w:rFonts w:asciiTheme="majorHAnsi" w:hAnsiTheme="majorHAnsi" w:cstheme="majorHAnsi"/>
            <w:bCs/>
            <w:sz w:val="22"/>
            <w:szCs w:val="22"/>
          </w:rPr>
          <w:delText>r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s with </w:delText>
        </w:r>
        <w:r w:rsidRPr="00BA3977" w:rsidDel="001558A1">
          <w:rPr>
            <w:rFonts w:asciiTheme="majorHAnsi" w:hAnsiTheme="majorHAnsi" w:cstheme="majorHAnsi"/>
            <w:sz w:val="22"/>
            <w:szCs w:val="22"/>
          </w:rPr>
          <w:delText xml:space="preserve">IRR </w:delText>
        </w:r>
        <w:r w:rsidDel="001558A1">
          <w:rPr>
            <w:rFonts w:asciiTheme="majorHAnsi" w:hAnsiTheme="majorHAnsi" w:cstheme="majorHAnsi"/>
            <w:sz w:val="22"/>
            <w:szCs w:val="22"/>
          </w:rPr>
          <w:delText>around 96</w:delText>
        </w:r>
        <w:r w:rsidRPr="00BA3977" w:rsidDel="001558A1">
          <w:rPr>
            <w:rFonts w:asciiTheme="majorHAnsi" w:hAnsiTheme="majorHAnsi" w:cstheme="majorHAnsi"/>
            <w:sz w:val="22"/>
            <w:szCs w:val="22"/>
          </w:rPr>
          <w:delText>%</w:delText>
        </w:r>
        <w:r w:rsidDel="001558A1">
          <w:rPr>
            <w:rFonts w:asciiTheme="majorHAnsi" w:hAnsiTheme="majorHAnsi" w:cstheme="majorHAnsi"/>
            <w:sz w:val="22"/>
            <w:szCs w:val="22"/>
          </w:rPr>
          <w:delText>. Endoscopy had 95 patients included in the analysis, this was the highest of all the Likert groups and showed statistically significant improvement for both observers with P values of 0.0138 for reviewer A and 0.0264 for reviewer B. Pathology had three fewer patients and showed statistical significance for reviewer A at P = 0.0305 and near significance for reviewer B at P = 0.0506</w:delText>
        </w:r>
        <w:r w:rsidRPr="00756260" w:rsidDel="001558A1">
          <w:rPr>
            <w:rFonts w:asciiTheme="majorHAnsi" w:hAnsiTheme="majorHAnsi" w:cstheme="majorHAnsi"/>
            <w:sz w:val="22"/>
            <w:szCs w:val="22"/>
          </w:rPr>
          <w:delText>.</w:delText>
        </w:r>
        <w:r w:rsidDel="001558A1">
          <w:rPr>
            <w:rFonts w:asciiTheme="majorHAnsi" w:hAnsiTheme="majorHAnsi" w:cstheme="majorHAnsi"/>
            <w:sz w:val="22"/>
            <w:szCs w:val="22"/>
          </w:rPr>
          <w:delText xml:space="preserve"> Imaging had the fewest patients at 61 and </w:delText>
        </w:r>
        <w:r w:rsidR="00E05A1F" w:rsidDel="001558A1">
          <w:rPr>
            <w:rFonts w:asciiTheme="majorHAnsi" w:hAnsiTheme="majorHAnsi" w:cstheme="majorHAnsi"/>
            <w:sz w:val="22"/>
            <w:szCs w:val="22"/>
          </w:rPr>
          <w:delText>followed the same trend of greater effect on SKIN</w:delText>
        </w:r>
        <w:r w:rsidDel="001558A1">
          <w:rPr>
            <w:rFonts w:asciiTheme="majorHAnsi" w:hAnsiTheme="majorHAnsi" w:cstheme="majorHAnsi"/>
            <w:sz w:val="22"/>
            <w:szCs w:val="22"/>
          </w:rPr>
          <w:delText xml:space="preserve"> than NOSKIN, but with P values slightly greater than 0.05. 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This is most likely due to overall small sample size. </w:delText>
        </w:r>
      </w:del>
    </w:p>
    <w:p w14:paraId="274F5328" w14:textId="13F61F77" w:rsidR="003C42F4" w:rsidRDefault="003C42F4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3041A322" w14:textId="20CEDE37" w:rsidR="009832A4" w:rsidRPr="0020556D" w:rsidRDefault="0020556D" w:rsidP="009832A4">
      <w:pPr>
        <w:rPr>
          <w:rFonts w:asciiTheme="majorHAnsi" w:hAnsiTheme="majorHAnsi" w:cstheme="majorHAnsi"/>
          <w:bCs/>
          <w:sz w:val="22"/>
          <w:szCs w:val="22"/>
        </w:rPr>
      </w:pPr>
      <w:del w:id="351" w:author="Higgins, Peter" w:date="2021-04-06T15:51:00Z">
        <w:r w:rsidDel="001558A1">
          <w:rPr>
            <w:rFonts w:asciiTheme="majorHAnsi" w:hAnsiTheme="majorHAnsi" w:cstheme="majorHAnsi"/>
            <w:bCs/>
            <w:sz w:val="22"/>
            <w:szCs w:val="22"/>
          </w:rPr>
          <w:delText>In order to</w:delText>
        </w:r>
      </w:del>
      <w:ins w:id="352" w:author="Higgins, Peter" w:date="2021-04-06T15:51:00Z">
        <w:r w:rsidR="001558A1">
          <w:rPr>
            <w:rFonts w:asciiTheme="majorHAnsi" w:hAnsiTheme="majorHAnsi" w:cstheme="majorHAnsi"/>
            <w:bCs/>
            <w:sz w:val="22"/>
            <w:szCs w:val="22"/>
          </w:rPr>
          <w:t>To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 complement the Likert data, a</w:t>
      </w:r>
      <w:r w:rsidR="003C42F4">
        <w:rPr>
          <w:rFonts w:asciiTheme="majorHAnsi" w:hAnsiTheme="majorHAnsi" w:cstheme="majorHAnsi"/>
          <w:bCs/>
          <w:sz w:val="22"/>
          <w:szCs w:val="22"/>
        </w:rPr>
        <w:t xml:space="preserve"> series of </w:t>
      </w:r>
      <w:r w:rsidR="00F232A6">
        <w:rPr>
          <w:rFonts w:asciiTheme="majorHAnsi" w:hAnsiTheme="majorHAnsi" w:cstheme="majorHAnsi"/>
          <w:bCs/>
          <w:sz w:val="22"/>
          <w:szCs w:val="22"/>
        </w:rPr>
        <w:t xml:space="preserve">objective </w:t>
      </w:r>
      <w:r w:rsidR="003C42F4">
        <w:rPr>
          <w:rFonts w:asciiTheme="majorHAnsi" w:hAnsiTheme="majorHAnsi" w:cstheme="majorHAnsi"/>
          <w:bCs/>
          <w:sz w:val="22"/>
          <w:szCs w:val="22"/>
        </w:rPr>
        <w:t xml:space="preserve">small sub-analyses </w:t>
      </w:r>
      <w:r>
        <w:rPr>
          <w:rFonts w:asciiTheme="majorHAnsi" w:hAnsiTheme="majorHAnsi" w:cstheme="majorHAnsi"/>
          <w:bCs/>
          <w:sz w:val="22"/>
          <w:szCs w:val="22"/>
        </w:rPr>
        <w:t>were</w:t>
      </w:r>
      <w:r w:rsidR="00DF0660">
        <w:rPr>
          <w:rFonts w:asciiTheme="majorHAnsi" w:hAnsiTheme="majorHAnsi" w:cstheme="majorHAnsi"/>
          <w:bCs/>
          <w:sz w:val="22"/>
          <w:szCs w:val="22"/>
        </w:rPr>
        <w:t xml:space="preserve"> </w:t>
      </w:r>
      <w:del w:id="353" w:author="Higgins, Peter" w:date="2021-04-06T15:51:00Z">
        <w:r w:rsidR="00DF0660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executed </w:delText>
        </w:r>
      </w:del>
      <w:ins w:id="354" w:author="Higgins, Peter" w:date="2021-04-06T15:51:00Z">
        <w:r w:rsidR="001558A1">
          <w:rPr>
            <w:rFonts w:asciiTheme="majorHAnsi" w:hAnsiTheme="majorHAnsi" w:cstheme="majorHAnsi"/>
            <w:bCs/>
            <w:sz w:val="22"/>
            <w:szCs w:val="22"/>
          </w:rPr>
          <w:t>performed</w:t>
        </w:r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 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on </w:t>
      </w:r>
      <w:ins w:id="355" w:author="Higgins, Peter" w:date="2021-04-06T15:51:00Z">
        <w:r w:rsidR="001558A1">
          <w:rPr>
            <w:rFonts w:asciiTheme="majorHAnsi" w:hAnsiTheme="majorHAnsi" w:cstheme="majorHAnsi"/>
            <w:bCs/>
            <w:sz w:val="22"/>
            <w:szCs w:val="22"/>
          </w:rPr>
          <w:t>the subse</w:t>
        </w:r>
      </w:ins>
      <w:ins w:id="356" w:author="Higgins, Peter" w:date="2021-04-06T15:52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t of 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patients </w:t>
      </w:r>
      <w:del w:id="357" w:author="Higgins, Peter" w:date="2021-04-06T15:52:00Z"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who </w:delText>
        </w:r>
      </w:del>
      <w:ins w:id="358" w:author="Higgins, Peter" w:date="2021-04-06T15:52:00Z">
        <w:r w:rsidR="001558A1">
          <w:rPr>
            <w:rFonts w:asciiTheme="majorHAnsi" w:hAnsiTheme="majorHAnsi" w:cstheme="majorHAnsi"/>
            <w:bCs/>
            <w:sz w:val="22"/>
            <w:szCs w:val="22"/>
          </w:rPr>
          <w:t>with</w:t>
        </w:r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 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active lesions prior to treatment. </w:t>
      </w:r>
      <w:r w:rsidR="00F232A6">
        <w:rPr>
          <w:rFonts w:asciiTheme="majorHAnsi" w:hAnsiTheme="majorHAnsi" w:cstheme="majorHAnsi"/>
          <w:bCs/>
          <w:sz w:val="22"/>
          <w:szCs w:val="22"/>
        </w:rPr>
        <w:t xml:space="preserve">These sub-analyses were performed to exclude human judgement as they only evaluated for presence or absence of a feature not its severity or degree of improvement. </w:t>
      </w:r>
      <w:del w:id="359" w:author="Higgins, Peter" w:date="2021-04-06T15:52:00Z">
        <w:r w:rsidR="00F232A6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They did not assess the degree of inflammation and did not differentiate between a single small erosion and severe diffuse ulcerated disease, between mild patchy colitis and diffuse severe pancolitis, between small fistula and severe multifocal fistulizing disease, or between small and large abscesses. </w:delText>
        </w:r>
      </w:del>
      <w:r w:rsidR="00F232A6">
        <w:rPr>
          <w:rFonts w:asciiTheme="majorHAnsi" w:hAnsiTheme="majorHAnsi" w:cstheme="majorHAnsi"/>
          <w:bCs/>
          <w:sz w:val="22"/>
          <w:szCs w:val="22"/>
        </w:rPr>
        <w:t xml:space="preserve">These </w:t>
      </w:r>
      <w:del w:id="360" w:author="Higgins, Peter" w:date="2021-04-06T15:52:00Z">
        <w:r w:rsidR="00F232A6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test </w:delText>
        </w:r>
      </w:del>
      <w:r w:rsidR="00F232A6">
        <w:rPr>
          <w:rFonts w:asciiTheme="majorHAnsi" w:hAnsiTheme="majorHAnsi" w:cstheme="majorHAnsi"/>
          <w:bCs/>
          <w:sz w:val="22"/>
          <w:szCs w:val="22"/>
        </w:rPr>
        <w:t xml:space="preserve">results mirrored the Likert data, further validating it. </w:t>
      </w:r>
      <w:del w:id="361" w:author="Higgins, Peter" w:date="2021-04-06T15:52:00Z">
        <w:r w:rsidR="00F232A6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The groups with </w:delText>
        </w:r>
        <w:r w:rsidR="00BC3E0E" w:rsidDel="001558A1">
          <w:rPr>
            <w:rFonts w:asciiTheme="majorHAnsi" w:hAnsiTheme="majorHAnsi" w:cstheme="majorHAnsi"/>
            <w:bCs/>
            <w:sz w:val="22"/>
            <w:szCs w:val="22"/>
          </w:rPr>
          <w:delText>greater numbers of</w:delText>
        </w:r>
        <w:r w:rsidR="00F232A6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patients, pathology and endoscopy, showed statistical significance, but imaging had too few patients to see an effect.</w:delText>
        </w:r>
        <w:r w:rsidR="006C3CF7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</w:delText>
        </w:r>
        <w:r w:rsidR="00DF3A25" w:rsidDel="001558A1">
          <w:rPr>
            <w:rFonts w:asciiTheme="majorHAnsi" w:hAnsiTheme="majorHAnsi" w:cstheme="majorHAnsi"/>
            <w:bCs/>
            <w:sz w:val="22"/>
            <w:szCs w:val="22"/>
          </w:rPr>
          <w:delText>Ulcers, aphthae</w:delText>
        </w:r>
        <w:r w:rsidR="009832A4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, or erosions seen on endoscopy resolved among more patients in the SKIN group than in the NOSKIN group with a P value of 0.0187. For pathology, the sub-analysis </w:delText>
        </w:r>
        <w:r w:rsidR="00556667" w:rsidDel="001558A1">
          <w:rPr>
            <w:rFonts w:asciiTheme="majorHAnsi" w:hAnsiTheme="majorHAnsi" w:cstheme="majorHAnsi"/>
            <w:bCs/>
            <w:sz w:val="22"/>
            <w:szCs w:val="22"/>
          </w:rPr>
          <w:delText>assessed for</w:delText>
        </w:r>
        <w:r w:rsidR="009832A4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the </w:delText>
        </w:r>
        <w:r w:rsidR="009832A4" w:rsidDel="001558A1">
          <w:rPr>
            <w:rFonts w:asciiTheme="majorHAnsi" w:hAnsiTheme="majorHAnsi" w:cstheme="majorHAnsi"/>
            <w:sz w:val="22"/>
            <w:szCs w:val="22"/>
          </w:rPr>
          <w:delText xml:space="preserve">presence of active colitis, ileitis, enteritis, or ileocolitis with quiescent disease excluded. SKIN showed improved healing with P = 5.51 x 10^-4. </w:delText>
        </w:r>
        <w:r w:rsidR="00435CCA" w:rsidDel="001558A1">
          <w:rPr>
            <w:rFonts w:asciiTheme="majorHAnsi" w:hAnsiTheme="majorHAnsi" w:cstheme="majorHAnsi"/>
            <w:sz w:val="22"/>
            <w:szCs w:val="22"/>
          </w:rPr>
          <w:delText>Two sub-analyses were performed on the imaging data; they assess the effect of ustekinumab on</w:delText>
        </w:r>
        <w:r w:rsidR="009832A4" w:rsidDel="001558A1">
          <w:rPr>
            <w:rFonts w:asciiTheme="majorHAnsi" w:hAnsiTheme="majorHAnsi" w:cstheme="majorHAnsi"/>
            <w:sz w:val="22"/>
            <w:szCs w:val="22"/>
          </w:rPr>
          <w:delText xml:space="preserve"> </w:delText>
        </w:r>
        <w:r w:rsidR="00435CCA" w:rsidDel="001558A1">
          <w:rPr>
            <w:rFonts w:asciiTheme="majorHAnsi" w:hAnsiTheme="majorHAnsi" w:cstheme="majorHAnsi"/>
            <w:bCs/>
            <w:sz w:val="22"/>
            <w:szCs w:val="22"/>
          </w:rPr>
          <w:delText>abscesses or fistulas</w:delText>
        </w:r>
        <w:r w:rsidR="00473B28" w:rsidDel="001558A1">
          <w:rPr>
            <w:rFonts w:asciiTheme="majorHAnsi" w:hAnsiTheme="majorHAnsi" w:cstheme="majorHAnsi"/>
            <w:bCs/>
            <w:sz w:val="22"/>
            <w:szCs w:val="22"/>
          </w:rPr>
          <w:delText>. There were relatively few abscess and fistulas in this patient population. W</w:delText>
        </w:r>
        <w:r w:rsidR="009832A4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hile the improvement in the SKIN group was two-fold compared to NOSKIN, this was not enough to attain statistical significance with P &gt; 0.05. </w:delText>
        </w:r>
      </w:del>
    </w:p>
    <w:p w14:paraId="50AF7774" w14:textId="726AF69F" w:rsidR="00F232A6" w:rsidRDefault="00F232A6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2A6F8961" w14:textId="303E0AEF" w:rsidR="00F232A6" w:rsidRDefault="00F232A6" w:rsidP="00F232A6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Another important metric of Crohn’s medication efficacy is whether it obviates the need for surgery. A separate analysis </w:t>
      </w:r>
      <w:r w:rsidR="00DE1299">
        <w:rPr>
          <w:rFonts w:asciiTheme="majorHAnsi" w:hAnsiTheme="majorHAnsi" w:cstheme="majorHAnsi"/>
          <w:bCs/>
          <w:sz w:val="22"/>
          <w:szCs w:val="22"/>
        </w:rPr>
        <w:t>was performed to</w:t>
      </w:r>
      <w:r>
        <w:rPr>
          <w:rFonts w:asciiTheme="majorHAnsi" w:hAnsiTheme="majorHAnsi" w:cstheme="majorHAnsi"/>
          <w:bCs/>
          <w:sz w:val="22"/>
          <w:szCs w:val="22"/>
        </w:rPr>
        <w:t xml:space="preserve"> ascertain whether patients in the SKIN or NOSKIN group had fewer surgeries with treatment. </w:t>
      </w:r>
      <w:del w:id="362" w:author="Higgins, Peter" w:date="2021-04-06T15:52:00Z"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In order to ensure that the patients had equivalent surgical substrate, only patients with intact colons and small bowels prior to ustekinumab initiation were included in the study. </w:delText>
        </w:r>
        <w:r w:rsidR="009B1846" w:rsidRPr="00E83436"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As mentioned before, there were few patients, and therefore the differences in surgical procedure numbers </w:delText>
        </w:r>
        <w:r w:rsidRPr="00E83436" w:rsidDel="001558A1">
          <w:rPr>
            <w:rFonts w:asciiTheme="majorHAnsi" w:hAnsiTheme="majorHAnsi" w:cstheme="majorHAnsi"/>
            <w:bCs/>
            <w:sz w:val="22"/>
            <w:szCs w:val="22"/>
          </w:rPr>
          <w:delText>in SKIN vs. NOSKIN followed the same trend as several of the other analyses.</w:delText>
        </w:r>
      </w:del>
      <w:ins w:id="363" w:author="Higgins, Peter" w:date="2021-04-06T15:52:00Z">
        <w:r w:rsidR="001558A1">
          <w:rPr>
            <w:rFonts w:asciiTheme="majorHAnsi" w:hAnsiTheme="majorHAnsi" w:cstheme="majorHAnsi"/>
            <w:bCs/>
            <w:sz w:val="22"/>
            <w:szCs w:val="22"/>
          </w:rPr>
          <w:t>Again</w:t>
        </w:r>
      </w:ins>
      <w:ins w:id="364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>,</w:t>
        </w:r>
      </w:ins>
      <w:r w:rsidRPr="00E83436">
        <w:rPr>
          <w:rFonts w:asciiTheme="majorHAnsi" w:hAnsiTheme="majorHAnsi" w:cstheme="majorHAnsi"/>
          <w:bCs/>
          <w:sz w:val="22"/>
          <w:szCs w:val="22"/>
        </w:rPr>
        <w:t xml:space="preserve"> S</w:t>
      </w:r>
      <w:r>
        <w:rPr>
          <w:rFonts w:asciiTheme="majorHAnsi" w:hAnsiTheme="majorHAnsi" w:cstheme="majorHAnsi"/>
          <w:bCs/>
          <w:sz w:val="22"/>
          <w:szCs w:val="22"/>
        </w:rPr>
        <w:t>KIN had a</w:t>
      </w:r>
      <w:r w:rsidR="00FD7B47">
        <w:rPr>
          <w:rFonts w:asciiTheme="majorHAnsi" w:hAnsiTheme="majorHAnsi" w:cstheme="majorHAnsi"/>
          <w:bCs/>
          <w:sz w:val="22"/>
          <w:szCs w:val="22"/>
        </w:rPr>
        <w:t xml:space="preserve"> </w:t>
      </w:r>
      <w:del w:id="365" w:author="Higgins, Peter" w:date="2021-04-06T15:53:00Z">
        <w:r w:rsidR="00FD7B47" w:rsidDel="001558A1">
          <w:rPr>
            <w:rFonts w:asciiTheme="majorHAnsi" w:hAnsiTheme="majorHAnsi" w:cstheme="majorHAnsi"/>
            <w:bCs/>
            <w:sz w:val="22"/>
            <w:szCs w:val="22"/>
          </w:rPr>
          <w:delText>significantly</w:delText>
        </w:r>
        <w:r w:rsidDel="001558A1">
          <w:rPr>
            <w:rFonts w:asciiTheme="majorHAnsi" w:hAnsiTheme="majorHAnsi" w:cstheme="majorHAnsi"/>
            <w:bCs/>
            <w:sz w:val="22"/>
            <w:szCs w:val="22"/>
          </w:rPr>
          <w:delText xml:space="preserve"> </w:delText>
        </w:r>
      </w:del>
      <w:r>
        <w:rPr>
          <w:rFonts w:asciiTheme="majorHAnsi" w:hAnsiTheme="majorHAnsi" w:cstheme="majorHAnsi"/>
          <w:bCs/>
          <w:sz w:val="22"/>
          <w:szCs w:val="22"/>
        </w:rPr>
        <w:t xml:space="preserve">lower percentage of surgeries than NOSKIN, but the </w:t>
      </w:r>
      <w:del w:id="366" w:author="Higgins, Peter" w:date="2021-04-06T15:53:00Z">
        <w:r w:rsidDel="001558A1">
          <w:rPr>
            <w:rFonts w:asciiTheme="majorHAnsi" w:hAnsiTheme="majorHAnsi" w:cstheme="majorHAnsi"/>
            <w:bCs/>
            <w:sz w:val="22"/>
            <w:szCs w:val="22"/>
          </w:rPr>
          <w:delText>P value was larger than 0.05</w:delText>
        </w:r>
      </w:del>
      <w:ins w:id="367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>number of events was low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.  </w:t>
      </w:r>
    </w:p>
    <w:p w14:paraId="10465584" w14:textId="2E3A5F0B" w:rsidR="00E40254" w:rsidRDefault="00E40254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10F52C1E" w14:textId="5D318BED" w:rsidR="00B97713" w:rsidRPr="00B97713" w:rsidRDefault="00B97713" w:rsidP="00CB19E0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B97713">
        <w:rPr>
          <w:rFonts w:asciiTheme="majorHAnsi" w:hAnsiTheme="majorHAnsi" w:cstheme="majorHAnsi"/>
          <w:b/>
          <w:bCs/>
          <w:sz w:val="22"/>
          <w:szCs w:val="22"/>
        </w:rPr>
        <w:t>Limitations</w:t>
      </w:r>
    </w:p>
    <w:p w14:paraId="792DA380" w14:textId="6E274E75" w:rsidR="00CD1B6F" w:rsidRDefault="00CD1B6F" w:rsidP="00CB19E0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lastRenderedPageBreak/>
        <w:t>Some limitations</w:t>
      </w:r>
      <w:r w:rsidR="000B1725">
        <w:rPr>
          <w:rFonts w:asciiTheme="majorHAnsi" w:hAnsiTheme="majorHAnsi" w:cstheme="majorHAnsi"/>
          <w:bCs/>
          <w:sz w:val="22"/>
          <w:szCs w:val="22"/>
        </w:rPr>
        <w:t xml:space="preserve"> of this study stem from its </w:t>
      </w:r>
      <w:r>
        <w:rPr>
          <w:rFonts w:asciiTheme="majorHAnsi" w:hAnsiTheme="majorHAnsi" w:cstheme="majorHAnsi"/>
          <w:bCs/>
          <w:sz w:val="22"/>
          <w:szCs w:val="22"/>
        </w:rPr>
        <w:t>retrospective</w:t>
      </w:r>
      <w:r w:rsidR="000B1725">
        <w:rPr>
          <w:rFonts w:asciiTheme="majorHAnsi" w:hAnsiTheme="majorHAnsi" w:cstheme="majorHAnsi"/>
          <w:bCs/>
          <w:sz w:val="22"/>
          <w:szCs w:val="22"/>
        </w:rPr>
        <w:t xml:space="preserve"> design. In order to have pre</w:t>
      </w:r>
      <w:ins w:id="368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>-</w:t>
        </w:r>
      </w:ins>
      <w:r w:rsidR="000B1725">
        <w:rPr>
          <w:rFonts w:asciiTheme="majorHAnsi" w:hAnsiTheme="majorHAnsi" w:cstheme="majorHAnsi"/>
          <w:bCs/>
          <w:sz w:val="22"/>
          <w:szCs w:val="22"/>
        </w:rPr>
        <w:t xml:space="preserve"> and post</w:t>
      </w:r>
      <w:ins w:id="369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>-</w:t>
        </w:r>
      </w:ins>
      <w:r w:rsidR="000B1725">
        <w:rPr>
          <w:rFonts w:asciiTheme="majorHAnsi" w:hAnsiTheme="majorHAnsi" w:cstheme="majorHAnsi"/>
          <w:bCs/>
          <w:sz w:val="22"/>
          <w:szCs w:val="22"/>
        </w:rPr>
        <w:t xml:space="preserve"> values for all the variables, large </w:t>
      </w:r>
      <w:r w:rsidR="00E05A1F">
        <w:rPr>
          <w:rFonts w:asciiTheme="majorHAnsi" w:hAnsiTheme="majorHAnsi" w:cstheme="majorHAnsi"/>
          <w:bCs/>
          <w:sz w:val="22"/>
          <w:szCs w:val="22"/>
        </w:rPr>
        <w:t xml:space="preserve">time </w:t>
      </w:r>
      <w:r w:rsidR="000B1725">
        <w:rPr>
          <w:rFonts w:asciiTheme="majorHAnsi" w:hAnsiTheme="majorHAnsi" w:cstheme="majorHAnsi"/>
          <w:bCs/>
          <w:sz w:val="22"/>
          <w:szCs w:val="22"/>
        </w:rPr>
        <w:t xml:space="preserve">ranges had to be used. The before group included all values from up to a year prior to </w:t>
      </w:r>
      <w:proofErr w:type="spellStart"/>
      <w:r w:rsidR="000B1725">
        <w:rPr>
          <w:rFonts w:asciiTheme="majorHAnsi" w:hAnsiTheme="majorHAnsi" w:cstheme="majorHAnsi"/>
          <w:bCs/>
          <w:sz w:val="22"/>
          <w:szCs w:val="22"/>
        </w:rPr>
        <w:t>ustekinumab</w:t>
      </w:r>
      <w:proofErr w:type="spellEnd"/>
      <w:r w:rsidR="000B1725">
        <w:rPr>
          <w:rFonts w:asciiTheme="majorHAnsi" w:hAnsiTheme="majorHAnsi" w:cstheme="majorHAnsi"/>
          <w:bCs/>
          <w:sz w:val="22"/>
          <w:szCs w:val="22"/>
        </w:rPr>
        <w:t xml:space="preserve"> initiation. </w:t>
      </w:r>
      <w:r w:rsidR="002811A4">
        <w:rPr>
          <w:rFonts w:asciiTheme="majorHAnsi" w:hAnsiTheme="majorHAnsi" w:cstheme="majorHAnsi"/>
          <w:bCs/>
          <w:sz w:val="22"/>
          <w:szCs w:val="22"/>
        </w:rPr>
        <w:t>T</w:t>
      </w:r>
      <w:r w:rsidR="000B1725">
        <w:rPr>
          <w:rFonts w:asciiTheme="majorHAnsi" w:hAnsiTheme="majorHAnsi" w:cstheme="majorHAnsi"/>
          <w:bCs/>
          <w:sz w:val="22"/>
          <w:szCs w:val="22"/>
        </w:rPr>
        <w:t>he patient’s CRP</w:t>
      </w:r>
      <w:del w:id="370" w:author="Higgins, Peter" w:date="2021-04-06T15:53:00Z">
        <w:r w:rsidR="000B1725" w:rsidDel="001558A1">
          <w:rPr>
            <w:rFonts w:asciiTheme="majorHAnsi" w:hAnsiTheme="majorHAnsi" w:cstheme="majorHAnsi"/>
            <w:bCs/>
            <w:sz w:val="22"/>
            <w:szCs w:val="22"/>
          </w:rPr>
          <w:delText>’s</w:delText>
        </w:r>
      </w:del>
      <w:r w:rsidR="002811A4">
        <w:rPr>
          <w:rFonts w:asciiTheme="majorHAnsi" w:hAnsiTheme="majorHAnsi" w:cstheme="majorHAnsi"/>
          <w:bCs/>
          <w:sz w:val="22"/>
          <w:szCs w:val="22"/>
        </w:rPr>
        <w:t xml:space="preserve"> and</w:t>
      </w:r>
      <w:r>
        <w:rPr>
          <w:rFonts w:asciiTheme="majorHAnsi" w:hAnsiTheme="majorHAnsi" w:cstheme="majorHAnsi"/>
          <w:bCs/>
          <w:sz w:val="22"/>
          <w:szCs w:val="22"/>
        </w:rPr>
        <w:t xml:space="preserve"> FCP</w:t>
      </w:r>
      <w:r w:rsidR="000B1725">
        <w:rPr>
          <w:rFonts w:asciiTheme="majorHAnsi" w:hAnsiTheme="majorHAnsi" w:cstheme="majorHAnsi"/>
          <w:bCs/>
          <w:sz w:val="22"/>
          <w:szCs w:val="22"/>
        </w:rPr>
        <w:t xml:space="preserve"> </w:t>
      </w:r>
      <w:ins w:id="371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values </w:t>
        </w:r>
      </w:ins>
      <w:r w:rsidR="00E05A1F">
        <w:rPr>
          <w:rFonts w:asciiTheme="majorHAnsi" w:hAnsiTheme="majorHAnsi" w:cstheme="majorHAnsi"/>
          <w:bCs/>
          <w:sz w:val="22"/>
          <w:szCs w:val="22"/>
        </w:rPr>
        <w:t>could</w:t>
      </w:r>
      <w:r w:rsidR="002811A4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0B1725">
        <w:rPr>
          <w:rFonts w:asciiTheme="majorHAnsi" w:hAnsiTheme="majorHAnsi" w:cstheme="majorHAnsi"/>
          <w:bCs/>
          <w:sz w:val="22"/>
          <w:szCs w:val="22"/>
        </w:rPr>
        <w:t>f</w:t>
      </w:r>
      <w:r w:rsidR="002811A4">
        <w:rPr>
          <w:rFonts w:asciiTheme="majorHAnsi" w:hAnsiTheme="majorHAnsi" w:cstheme="majorHAnsi"/>
          <w:bCs/>
          <w:sz w:val="22"/>
          <w:szCs w:val="22"/>
        </w:rPr>
        <w:t>luctuate significantly over this time</w:t>
      </w:r>
      <w:r w:rsidR="000B1725">
        <w:rPr>
          <w:rFonts w:asciiTheme="majorHAnsi" w:hAnsiTheme="majorHAnsi" w:cstheme="majorHAnsi"/>
          <w:bCs/>
          <w:sz w:val="22"/>
          <w:szCs w:val="22"/>
        </w:rPr>
        <w:t>.</w:t>
      </w:r>
      <w:r>
        <w:rPr>
          <w:rFonts w:asciiTheme="majorHAnsi" w:hAnsiTheme="majorHAnsi" w:cstheme="majorHAnsi"/>
          <w:bCs/>
          <w:sz w:val="22"/>
          <w:szCs w:val="22"/>
        </w:rPr>
        <w:t xml:space="preserve"> In addition, </w:t>
      </w:r>
      <w:ins w:id="372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the </w:t>
        </w:r>
      </w:ins>
      <w:r>
        <w:rPr>
          <w:rFonts w:asciiTheme="majorHAnsi" w:hAnsiTheme="majorHAnsi" w:cstheme="majorHAnsi"/>
          <w:bCs/>
          <w:sz w:val="22"/>
          <w:szCs w:val="22"/>
        </w:rPr>
        <w:t>after</w:t>
      </w:r>
      <w:ins w:id="373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>-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 values could also span large </w:t>
      </w:r>
      <w:ins w:id="374" w:author="Higgins, Peter" w:date="2021-04-06T15:53:00Z">
        <w:r w:rsidR="001558A1">
          <w:rPr>
            <w:rFonts w:asciiTheme="majorHAnsi" w:hAnsiTheme="majorHAnsi" w:cstheme="majorHAnsi"/>
            <w:bCs/>
            <w:sz w:val="22"/>
            <w:szCs w:val="22"/>
          </w:rPr>
          <w:t xml:space="preserve">time </w:t>
        </w:r>
      </w:ins>
      <w:r>
        <w:rPr>
          <w:rFonts w:asciiTheme="majorHAnsi" w:hAnsiTheme="majorHAnsi" w:cstheme="majorHAnsi"/>
          <w:bCs/>
          <w:sz w:val="22"/>
          <w:szCs w:val="22"/>
        </w:rPr>
        <w:t>ranges with some people having FCPs obtained after 6</w:t>
      </w:r>
      <w:r w:rsidR="00E05A1F">
        <w:rPr>
          <w:rFonts w:asciiTheme="majorHAnsi" w:hAnsiTheme="majorHAnsi" w:cstheme="majorHAnsi"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Cs/>
          <w:sz w:val="22"/>
          <w:szCs w:val="22"/>
        </w:rPr>
        <w:t xml:space="preserve">months and others after 1 year of treatment. </w:t>
      </w:r>
      <w:r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75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 xml:space="preserve">In order to </w:t>
      </w:r>
      <w:del w:id="376" w:author="Higgins, Peter" w:date="2021-04-06T15:54:00Z">
        <w:r w:rsidRPr="00D103A5" w:rsidDel="001558A1">
          <w:rPr>
            <w:rFonts w:asciiTheme="majorHAnsi" w:hAnsiTheme="majorHAnsi" w:cstheme="majorHAnsi"/>
            <w:bCs/>
            <w:color w:val="FF0000"/>
            <w:sz w:val="22"/>
            <w:szCs w:val="22"/>
            <w:rPrChange w:id="377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delText>moderate these confounders</w:delText>
        </w:r>
      </w:del>
      <w:ins w:id="378" w:author="Higgins, Peter" w:date="2021-04-06T15:54:00Z">
        <w:r w:rsidR="001558A1" w:rsidRPr="00D103A5">
          <w:rPr>
            <w:rFonts w:asciiTheme="majorHAnsi" w:hAnsiTheme="majorHAnsi" w:cstheme="majorHAnsi"/>
            <w:bCs/>
            <w:color w:val="FF0000"/>
            <w:sz w:val="22"/>
            <w:szCs w:val="22"/>
            <w:rPrChange w:id="379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t xml:space="preserve">limit the </w:t>
        </w:r>
        <w:commentRangeStart w:id="380"/>
        <w:r w:rsidR="001558A1" w:rsidRPr="00D103A5">
          <w:rPr>
            <w:rFonts w:asciiTheme="majorHAnsi" w:hAnsiTheme="majorHAnsi" w:cstheme="majorHAnsi"/>
            <w:bCs/>
            <w:color w:val="FF0000"/>
            <w:sz w:val="22"/>
            <w:szCs w:val="22"/>
            <w:rPrChange w:id="381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t xml:space="preserve">noise </w:t>
        </w:r>
      </w:ins>
      <w:commentRangeEnd w:id="380"/>
      <w:ins w:id="382" w:author="Higgins, Peter" w:date="2021-04-06T15:55:00Z">
        <w:r w:rsidR="00D103A5">
          <w:rPr>
            <w:rStyle w:val="CommentReference"/>
          </w:rPr>
          <w:commentReference w:id="380"/>
        </w:r>
      </w:ins>
      <w:ins w:id="383" w:author="Higgins, Peter" w:date="2021-04-06T15:54:00Z">
        <w:r w:rsidR="001558A1" w:rsidRPr="00D103A5">
          <w:rPr>
            <w:rFonts w:asciiTheme="majorHAnsi" w:hAnsiTheme="majorHAnsi" w:cstheme="majorHAnsi"/>
            <w:bCs/>
            <w:color w:val="FF0000"/>
            <w:sz w:val="22"/>
            <w:szCs w:val="22"/>
            <w:rPrChange w:id="384" w:author="Higgins, Peter" w:date="2021-04-06T15:55:00Z">
              <w:rPr>
                <w:rFonts w:asciiTheme="majorHAnsi" w:hAnsiTheme="majorHAnsi" w:cstheme="majorHAnsi"/>
                <w:bCs/>
                <w:sz w:val="22"/>
                <w:szCs w:val="22"/>
              </w:rPr>
            </w:rPrChange>
          </w:rPr>
          <w:t>from multiple measurements</w:t>
        </w:r>
      </w:ins>
      <w:r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85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 xml:space="preserve">, </w:t>
      </w:r>
      <w:r w:rsidR="00930A9F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86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>each patient’s FCP</w:t>
      </w:r>
      <w:r w:rsidR="00DE1299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87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>s</w:t>
      </w:r>
      <w:r w:rsidR="00930A9F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88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 xml:space="preserve"> in the pre group </w:t>
      </w:r>
      <w:r w:rsidR="00DE1299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89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>were</w:t>
      </w:r>
      <w:r w:rsidR="00930A9F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90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 xml:space="preserve"> averaged to obtain a single </w:t>
      </w:r>
      <w:r w:rsidR="009075B6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91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 xml:space="preserve">pre </w:t>
      </w:r>
      <w:r w:rsidR="00930A9F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92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 xml:space="preserve">value per patient. </w:t>
      </w:r>
      <w:r w:rsidR="009075B6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93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>P</w:t>
      </w:r>
      <w:r w:rsidR="00930A9F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94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>ost FCP</w:t>
      </w:r>
      <w:r w:rsidR="006B3F5F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95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 xml:space="preserve">, </w:t>
      </w:r>
      <w:proofErr w:type="gramStart"/>
      <w:r w:rsidR="00930A9F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96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>pre</w:t>
      </w:r>
      <w:r w:rsidR="006B3F5F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97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 xml:space="preserve"> CRP</w:t>
      </w:r>
      <w:proofErr w:type="gramEnd"/>
      <w:r w:rsidR="006B3F5F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98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>, and post CRP</w:t>
      </w:r>
      <w:r w:rsidR="009075B6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399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 xml:space="preserve"> were also averaged</w:t>
      </w:r>
      <w:r w:rsidR="006B3F5F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400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 xml:space="preserve"> by patient</w:t>
      </w:r>
      <w:r w:rsidR="00930A9F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401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 xml:space="preserve">. </w:t>
      </w:r>
      <w:r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402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>Since the report-based results could not be averaged as simply as numerical values, the overall severity of illness</w:t>
      </w:r>
      <w:r w:rsidR="00E05A1F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403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 xml:space="preserve"> in the pre</w:t>
      </w:r>
      <w:r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404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 xml:space="preserve"> group was compared to t</w:t>
      </w:r>
      <w:r w:rsidR="00E05A1F"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405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>he overall severity in the post</w:t>
      </w:r>
      <w:r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406" w:author="Higgins, Peter" w:date="2021-04-06T15:55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 xml:space="preserve"> group based on all the reports in each section.</w:t>
      </w:r>
      <w:r>
        <w:rPr>
          <w:rFonts w:asciiTheme="majorHAnsi" w:hAnsiTheme="majorHAnsi" w:cstheme="majorHAnsi"/>
          <w:bCs/>
          <w:sz w:val="22"/>
          <w:szCs w:val="22"/>
        </w:rPr>
        <w:t xml:space="preserve"> A</w:t>
      </w:r>
      <w:r w:rsidR="00930A9F">
        <w:rPr>
          <w:rFonts w:asciiTheme="majorHAnsi" w:hAnsiTheme="majorHAnsi" w:cstheme="majorHAnsi"/>
          <w:bCs/>
          <w:sz w:val="22"/>
          <w:szCs w:val="22"/>
        </w:rPr>
        <w:t>nother limitation of the Likert a</w:t>
      </w:r>
      <w:r>
        <w:rPr>
          <w:rFonts w:asciiTheme="majorHAnsi" w:hAnsiTheme="majorHAnsi" w:cstheme="majorHAnsi"/>
          <w:bCs/>
          <w:sz w:val="22"/>
          <w:szCs w:val="22"/>
        </w:rPr>
        <w:t xml:space="preserve">nalysis was that different </w:t>
      </w:r>
      <w:r w:rsidR="00930A9F">
        <w:rPr>
          <w:rFonts w:asciiTheme="majorHAnsi" w:hAnsiTheme="majorHAnsi" w:cstheme="majorHAnsi"/>
          <w:bCs/>
          <w:sz w:val="22"/>
          <w:szCs w:val="22"/>
        </w:rPr>
        <w:t>imaging modalities were sometime</w:t>
      </w:r>
      <w:ins w:id="407" w:author="Higgins, Peter" w:date="2021-04-06T15:55:00Z">
        <w:r w:rsidR="00D103A5">
          <w:rPr>
            <w:rFonts w:asciiTheme="majorHAnsi" w:hAnsiTheme="majorHAnsi" w:cstheme="majorHAnsi"/>
            <w:bCs/>
            <w:sz w:val="22"/>
            <w:szCs w:val="22"/>
          </w:rPr>
          <w:t>s</w:t>
        </w:r>
      </w:ins>
      <w:r w:rsidR="00930A9F">
        <w:rPr>
          <w:rFonts w:asciiTheme="majorHAnsi" w:hAnsiTheme="majorHAnsi" w:cstheme="majorHAnsi"/>
          <w:bCs/>
          <w:sz w:val="22"/>
          <w:szCs w:val="22"/>
        </w:rPr>
        <w:t xml:space="preserve"> used</w:t>
      </w:r>
      <w:r w:rsidR="00A364E0">
        <w:rPr>
          <w:rFonts w:asciiTheme="majorHAnsi" w:hAnsiTheme="majorHAnsi" w:cstheme="majorHAnsi"/>
          <w:bCs/>
          <w:sz w:val="22"/>
          <w:szCs w:val="22"/>
        </w:rPr>
        <w:t>;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ins w:id="408" w:author="Higgins, Peter" w:date="2021-04-06T15:55:00Z">
        <w:r w:rsidR="00D103A5">
          <w:rPr>
            <w:rFonts w:asciiTheme="majorHAnsi" w:hAnsiTheme="majorHAnsi" w:cstheme="majorHAnsi"/>
            <w:bCs/>
            <w:sz w:val="22"/>
            <w:szCs w:val="22"/>
          </w:rPr>
          <w:t>while MRIs were generally used for patients under 35</w:t>
        </w:r>
      </w:ins>
      <w:ins w:id="409" w:author="Higgins, Peter" w:date="2021-04-06T15:56:00Z">
        <w:r w:rsidR="00D103A5">
          <w:rPr>
            <w:rFonts w:asciiTheme="majorHAnsi" w:hAnsiTheme="majorHAnsi" w:cstheme="majorHAnsi"/>
            <w:bCs/>
            <w:sz w:val="22"/>
            <w:szCs w:val="22"/>
          </w:rPr>
          <w:t xml:space="preserve"> years old, and CTs for patients over 35, 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CTs </w:t>
      </w:r>
      <w:r w:rsidR="00930A9F">
        <w:rPr>
          <w:rFonts w:asciiTheme="majorHAnsi" w:hAnsiTheme="majorHAnsi" w:cstheme="majorHAnsi"/>
          <w:bCs/>
          <w:sz w:val="22"/>
          <w:szCs w:val="22"/>
        </w:rPr>
        <w:t>were occasionally</w:t>
      </w:r>
      <w:r>
        <w:rPr>
          <w:rFonts w:asciiTheme="majorHAnsi" w:hAnsiTheme="majorHAnsi" w:cstheme="majorHAnsi"/>
          <w:bCs/>
          <w:sz w:val="22"/>
          <w:szCs w:val="22"/>
        </w:rPr>
        <w:t xml:space="preserve"> compared to MRIs.</w:t>
      </w:r>
      <w:r w:rsidR="00930A9F">
        <w:rPr>
          <w:rFonts w:asciiTheme="majorHAnsi" w:hAnsiTheme="majorHAnsi" w:cstheme="majorHAnsi"/>
          <w:bCs/>
          <w:sz w:val="22"/>
          <w:szCs w:val="22"/>
        </w:rPr>
        <w:t xml:space="preserve"> These comparisons were allowed as long as the imaging was of the same regions of the body.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</w:p>
    <w:p w14:paraId="37D03122" w14:textId="48F9B261" w:rsidR="00CD1B6F" w:rsidRDefault="00CD1B6F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3F61FBC4" w14:textId="558AA7D9" w:rsidR="003E3587" w:rsidRDefault="00CD1B6F" w:rsidP="003E3587">
      <w:pPr>
        <w:rPr>
          <w:rFonts w:asciiTheme="majorHAnsi" w:hAnsiTheme="majorHAnsi" w:cstheme="majorHAnsi"/>
          <w:bCs/>
          <w:sz w:val="22"/>
          <w:szCs w:val="22"/>
        </w:rPr>
      </w:pPr>
      <w:r w:rsidRPr="00756260">
        <w:rPr>
          <w:rFonts w:asciiTheme="majorHAnsi" w:hAnsiTheme="majorHAnsi" w:cstheme="majorHAnsi"/>
          <w:bCs/>
          <w:sz w:val="22"/>
          <w:szCs w:val="22"/>
        </w:rPr>
        <w:t xml:space="preserve">While there overall seems to be a trend for improved response in the SKIN group, </w:t>
      </w:r>
      <w:r>
        <w:rPr>
          <w:rFonts w:asciiTheme="majorHAnsi" w:hAnsiTheme="majorHAnsi" w:cstheme="majorHAnsi"/>
          <w:bCs/>
          <w:sz w:val="22"/>
          <w:szCs w:val="22"/>
        </w:rPr>
        <w:t>several</w:t>
      </w:r>
      <w:r w:rsidRPr="00756260">
        <w:rPr>
          <w:rFonts w:asciiTheme="majorHAnsi" w:hAnsiTheme="majorHAnsi" w:cstheme="majorHAnsi"/>
          <w:bCs/>
          <w:sz w:val="22"/>
          <w:szCs w:val="22"/>
        </w:rPr>
        <w:t xml:space="preserve"> of the individual metrics did not show statistical significance. This is </w:t>
      </w:r>
      <w:del w:id="410" w:author="Higgins, Peter" w:date="2021-04-06T15:56:00Z">
        <w:r w:rsidRPr="00756260" w:rsidDel="00D103A5">
          <w:rPr>
            <w:rFonts w:asciiTheme="majorHAnsi" w:hAnsiTheme="majorHAnsi" w:cstheme="majorHAnsi"/>
            <w:bCs/>
            <w:sz w:val="22"/>
            <w:szCs w:val="22"/>
          </w:rPr>
          <w:delText>most likely</w:delText>
        </w:r>
      </w:del>
      <w:ins w:id="411" w:author="Higgins, Peter" w:date="2021-04-06T15:56:00Z">
        <w:r w:rsidR="00D103A5">
          <w:rPr>
            <w:rFonts w:asciiTheme="majorHAnsi" w:hAnsiTheme="majorHAnsi" w:cstheme="majorHAnsi"/>
            <w:bCs/>
            <w:sz w:val="22"/>
            <w:szCs w:val="22"/>
          </w:rPr>
          <w:t>possibly</w:t>
        </w:r>
      </w:ins>
      <w:r w:rsidRPr="00756260">
        <w:rPr>
          <w:rFonts w:asciiTheme="majorHAnsi" w:hAnsiTheme="majorHAnsi" w:cstheme="majorHAnsi"/>
          <w:bCs/>
          <w:sz w:val="22"/>
          <w:szCs w:val="22"/>
        </w:rPr>
        <w:t xml:space="preserve"> due to type II error as the </w:t>
      </w:r>
      <w:del w:id="412" w:author="Higgins, Peter" w:date="2021-04-06T15:56:00Z">
        <w:r w:rsidRPr="00756260" w:rsidDel="00D103A5">
          <w:rPr>
            <w:rFonts w:asciiTheme="majorHAnsi" w:hAnsiTheme="majorHAnsi" w:cstheme="majorHAnsi"/>
            <w:bCs/>
            <w:sz w:val="22"/>
            <w:szCs w:val="22"/>
          </w:rPr>
          <w:delText>sample sizes</w:delText>
        </w:r>
      </w:del>
      <w:ins w:id="413" w:author="Higgins, Peter" w:date="2021-04-06T15:56:00Z">
        <w:r w:rsidR="00D103A5">
          <w:rPr>
            <w:rFonts w:asciiTheme="majorHAnsi" w:hAnsiTheme="majorHAnsi" w:cstheme="majorHAnsi"/>
            <w:bCs/>
            <w:sz w:val="22"/>
            <w:szCs w:val="22"/>
          </w:rPr>
          <w:t>event rates</w:t>
        </w:r>
      </w:ins>
      <w:r w:rsidRPr="00756260">
        <w:rPr>
          <w:rFonts w:asciiTheme="majorHAnsi" w:hAnsiTheme="majorHAnsi" w:cstheme="majorHAnsi"/>
          <w:bCs/>
          <w:sz w:val="22"/>
          <w:szCs w:val="22"/>
        </w:rPr>
        <w:t xml:space="preserve"> for many of the </w:t>
      </w:r>
      <w:del w:id="414" w:author="Higgins, Peter" w:date="2021-04-06T15:56:00Z">
        <w:r w:rsidRPr="00756260" w:rsidDel="00D103A5">
          <w:rPr>
            <w:rFonts w:asciiTheme="majorHAnsi" w:hAnsiTheme="majorHAnsi" w:cstheme="majorHAnsi"/>
            <w:bCs/>
            <w:sz w:val="22"/>
            <w:szCs w:val="22"/>
          </w:rPr>
          <w:delText xml:space="preserve">calculations </w:delText>
        </w:r>
      </w:del>
      <w:ins w:id="415" w:author="Higgins, Peter" w:date="2021-04-06T15:56:00Z">
        <w:r w:rsidR="00D103A5">
          <w:rPr>
            <w:rFonts w:asciiTheme="majorHAnsi" w:hAnsiTheme="majorHAnsi" w:cstheme="majorHAnsi"/>
            <w:bCs/>
            <w:sz w:val="22"/>
            <w:szCs w:val="22"/>
          </w:rPr>
          <w:t>complications</w:t>
        </w:r>
        <w:r w:rsidR="00D103A5" w:rsidRPr="00756260">
          <w:rPr>
            <w:rFonts w:asciiTheme="majorHAnsi" w:hAnsiTheme="majorHAnsi" w:cstheme="majorHAnsi"/>
            <w:bCs/>
            <w:sz w:val="22"/>
            <w:szCs w:val="22"/>
          </w:rPr>
          <w:t xml:space="preserve"> </w:t>
        </w:r>
      </w:ins>
      <w:r w:rsidRPr="00756260">
        <w:rPr>
          <w:rFonts w:asciiTheme="majorHAnsi" w:hAnsiTheme="majorHAnsi" w:cstheme="majorHAnsi"/>
          <w:bCs/>
          <w:sz w:val="22"/>
          <w:szCs w:val="22"/>
        </w:rPr>
        <w:t xml:space="preserve">were small. </w:t>
      </w:r>
      <w:r>
        <w:rPr>
          <w:rFonts w:asciiTheme="majorHAnsi" w:hAnsiTheme="majorHAnsi" w:cstheme="majorHAnsi"/>
          <w:bCs/>
          <w:sz w:val="22"/>
          <w:szCs w:val="22"/>
        </w:rPr>
        <w:t xml:space="preserve">This is a single-center pilot study of a medication that was relatively recently introduced, thereby partially accounting for the small numbers. </w:t>
      </w:r>
      <w:r w:rsidRPr="00D103A5">
        <w:rPr>
          <w:rFonts w:asciiTheme="majorHAnsi" w:hAnsiTheme="majorHAnsi" w:cstheme="majorHAnsi"/>
          <w:bCs/>
          <w:color w:val="FF0000"/>
          <w:sz w:val="22"/>
          <w:szCs w:val="22"/>
          <w:rPrChange w:id="416" w:author="Higgins, Peter" w:date="2021-04-06T15:57:00Z">
            <w:rPr>
              <w:rFonts w:asciiTheme="majorHAnsi" w:hAnsiTheme="majorHAnsi" w:cstheme="majorHAnsi"/>
              <w:bCs/>
              <w:sz w:val="22"/>
              <w:szCs w:val="22"/>
            </w:rPr>
          </w:rPrChange>
        </w:rPr>
        <w:t>Furthermore, in order to help control for confounders all results were matched by patient for each analysis. This also decreased the sample size.</w:t>
      </w:r>
    </w:p>
    <w:p w14:paraId="1D857AC2" w14:textId="5F2CA852" w:rsidR="003E3587" w:rsidRDefault="003E3587" w:rsidP="003E3587">
      <w:pPr>
        <w:rPr>
          <w:rFonts w:asciiTheme="majorHAnsi" w:hAnsiTheme="majorHAnsi" w:cstheme="majorHAnsi"/>
          <w:bCs/>
          <w:sz w:val="22"/>
          <w:szCs w:val="22"/>
        </w:rPr>
      </w:pPr>
    </w:p>
    <w:p w14:paraId="4F423764" w14:textId="3CE91B97" w:rsidR="003E3587" w:rsidRPr="003E3587" w:rsidRDefault="003E3587" w:rsidP="003E3587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E3587">
        <w:rPr>
          <w:rFonts w:asciiTheme="majorHAnsi" w:hAnsiTheme="majorHAnsi" w:cstheme="majorHAnsi"/>
          <w:b/>
          <w:bCs/>
          <w:sz w:val="22"/>
          <w:szCs w:val="22"/>
        </w:rPr>
        <w:t>Future directions</w:t>
      </w:r>
    </w:p>
    <w:p w14:paraId="30BD5831" w14:textId="6636268E" w:rsidR="003E3587" w:rsidRDefault="003E3587" w:rsidP="003E3587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Further studies </w:t>
      </w:r>
      <w:r w:rsidR="009B1846">
        <w:rPr>
          <w:rFonts w:asciiTheme="majorHAnsi" w:hAnsiTheme="majorHAnsi" w:cstheme="majorHAnsi"/>
          <w:bCs/>
          <w:sz w:val="22"/>
          <w:szCs w:val="22"/>
        </w:rPr>
        <w:t>could be performed</w:t>
      </w:r>
      <w:r>
        <w:rPr>
          <w:rFonts w:asciiTheme="majorHAnsi" w:hAnsiTheme="majorHAnsi" w:cstheme="majorHAnsi"/>
          <w:bCs/>
          <w:sz w:val="22"/>
          <w:szCs w:val="22"/>
        </w:rPr>
        <w:t xml:space="preserve"> to determine the </w:t>
      </w:r>
      <w:r w:rsidR="00605133">
        <w:rPr>
          <w:rFonts w:asciiTheme="majorHAnsi" w:hAnsiTheme="majorHAnsi" w:cstheme="majorHAnsi"/>
          <w:bCs/>
          <w:sz w:val="22"/>
          <w:szCs w:val="22"/>
        </w:rPr>
        <w:t>mechanism of the</w:t>
      </w:r>
      <w:r>
        <w:rPr>
          <w:rFonts w:asciiTheme="majorHAnsi" w:hAnsiTheme="majorHAnsi" w:cstheme="majorHAnsi"/>
          <w:bCs/>
          <w:sz w:val="22"/>
          <w:szCs w:val="22"/>
        </w:rPr>
        <w:t xml:space="preserve"> differential effect of </w:t>
      </w:r>
      <w:proofErr w:type="spellStart"/>
      <w:r>
        <w:rPr>
          <w:rFonts w:asciiTheme="majorHAnsi" w:hAnsiTheme="majorHAnsi" w:cstheme="majorHAnsi"/>
          <w:bCs/>
          <w:sz w:val="22"/>
          <w:szCs w:val="22"/>
        </w:rPr>
        <w:t>ustekinumab</w:t>
      </w:r>
      <w:proofErr w:type="spellEnd"/>
      <w:r>
        <w:rPr>
          <w:rFonts w:asciiTheme="majorHAnsi" w:hAnsiTheme="majorHAnsi" w:cstheme="majorHAnsi"/>
          <w:bCs/>
          <w:sz w:val="22"/>
          <w:szCs w:val="22"/>
        </w:rPr>
        <w:t xml:space="preserve"> upon SKIN and NOSKIN patients; </w:t>
      </w:r>
      <w:del w:id="417" w:author="Higgins, Peter" w:date="2021-04-06T15:57:00Z">
        <w:r w:rsidDel="00D103A5">
          <w:rPr>
            <w:rFonts w:asciiTheme="majorHAnsi" w:hAnsiTheme="majorHAnsi" w:cstheme="majorHAnsi"/>
            <w:bCs/>
            <w:sz w:val="22"/>
            <w:szCs w:val="22"/>
          </w:rPr>
          <w:delText>we would recommend matching with</w:delText>
        </w:r>
      </w:del>
      <w:ins w:id="418" w:author="Higgins, Peter" w:date="2021-04-06T15:57:00Z">
        <w:r w:rsidR="00D103A5">
          <w:rPr>
            <w:rFonts w:asciiTheme="majorHAnsi" w:hAnsiTheme="majorHAnsi" w:cstheme="majorHAnsi"/>
            <w:bCs/>
            <w:sz w:val="22"/>
            <w:szCs w:val="22"/>
          </w:rPr>
          <w:t>further work with</w:t>
        </w:r>
      </w:ins>
      <w:r>
        <w:rPr>
          <w:rFonts w:asciiTheme="majorHAnsi" w:hAnsiTheme="majorHAnsi" w:cstheme="majorHAnsi"/>
          <w:bCs/>
          <w:sz w:val="22"/>
          <w:szCs w:val="22"/>
        </w:rPr>
        <w:t xml:space="preserve"> genetic data and cytokine profiles of patients with Crohn’s disease</w:t>
      </w:r>
      <w:ins w:id="419" w:author="Higgins, Peter" w:date="2021-04-06T15:57:00Z">
        <w:r w:rsidR="00D103A5">
          <w:rPr>
            <w:rFonts w:asciiTheme="majorHAnsi" w:hAnsiTheme="majorHAnsi" w:cstheme="majorHAnsi"/>
            <w:bCs/>
            <w:sz w:val="22"/>
            <w:szCs w:val="22"/>
          </w:rPr>
          <w:t xml:space="preserve"> could identify a subset particularly responsive to </w:t>
        </w:r>
        <w:proofErr w:type="spellStart"/>
        <w:r w:rsidR="00D103A5">
          <w:rPr>
            <w:rFonts w:asciiTheme="majorHAnsi" w:hAnsiTheme="majorHAnsi" w:cstheme="majorHAnsi"/>
            <w:bCs/>
            <w:sz w:val="22"/>
            <w:szCs w:val="22"/>
          </w:rPr>
          <w:t>ustekinumab</w:t>
        </w:r>
      </w:ins>
      <w:proofErr w:type="spellEnd"/>
      <w:r>
        <w:rPr>
          <w:rFonts w:asciiTheme="majorHAnsi" w:hAnsiTheme="majorHAnsi" w:cstheme="majorHAnsi"/>
          <w:bCs/>
          <w:sz w:val="22"/>
          <w:szCs w:val="22"/>
        </w:rPr>
        <w:t xml:space="preserve">. </w:t>
      </w:r>
      <w:r w:rsidR="00CD1B6F">
        <w:rPr>
          <w:rFonts w:asciiTheme="majorHAnsi" w:hAnsiTheme="majorHAnsi" w:cstheme="majorHAnsi"/>
          <w:bCs/>
          <w:sz w:val="22"/>
          <w:szCs w:val="22"/>
        </w:rPr>
        <w:t xml:space="preserve"> In the fu</w:t>
      </w:r>
      <w:r w:rsidR="00605133">
        <w:rPr>
          <w:rFonts w:asciiTheme="majorHAnsi" w:hAnsiTheme="majorHAnsi" w:cstheme="majorHAnsi"/>
          <w:bCs/>
          <w:sz w:val="22"/>
          <w:szCs w:val="22"/>
        </w:rPr>
        <w:t>ture it would be beneficial to extend</w:t>
      </w:r>
      <w:r w:rsidR="00CD1B6F">
        <w:rPr>
          <w:rFonts w:asciiTheme="majorHAnsi" w:hAnsiTheme="majorHAnsi" w:cstheme="majorHAnsi"/>
          <w:bCs/>
          <w:sz w:val="22"/>
          <w:szCs w:val="22"/>
        </w:rPr>
        <w:t xml:space="preserve"> this study</w:t>
      </w:r>
      <w:r w:rsidR="00605133">
        <w:rPr>
          <w:rFonts w:asciiTheme="majorHAnsi" w:hAnsiTheme="majorHAnsi" w:cstheme="majorHAnsi"/>
          <w:bCs/>
          <w:sz w:val="22"/>
          <w:szCs w:val="22"/>
        </w:rPr>
        <w:t xml:space="preserve"> to</w:t>
      </w:r>
      <w:r w:rsidR="00CD1B6F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605133">
        <w:rPr>
          <w:rFonts w:asciiTheme="majorHAnsi" w:hAnsiTheme="majorHAnsi" w:cstheme="majorHAnsi"/>
          <w:bCs/>
          <w:sz w:val="22"/>
          <w:szCs w:val="22"/>
        </w:rPr>
        <w:t>a larger group of patients in</w:t>
      </w:r>
      <w:r w:rsidR="00CD1B6F">
        <w:rPr>
          <w:rFonts w:asciiTheme="majorHAnsi" w:hAnsiTheme="majorHAnsi" w:cstheme="majorHAnsi"/>
          <w:bCs/>
          <w:sz w:val="22"/>
          <w:szCs w:val="22"/>
        </w:rPr>
        <w:t xml:space="preserve"> multiple centers. If the analyses used in this study show significance with a larger number of patients, then it may </w:t>
      </w:r>
      <w:r w:rsidR="00C41715">
        <w:rPr>
          <w:rFonts w:asciiTheme="majorHAnsi" w:hAnsiTheme="majorHAnsi" w:cstheme="majorHAnsi"/>
          <w:bCs/>
          <w:sz w:val="22"/>
          <w:szCs w:val="22"/>
        </w:rPr>
        <w:t>affect</w:t>
      </w:r>
      <w:r w:rsidR="00CD1B6F">
        <w:rPr>
          <w:rFonts w:asciiTheme="majorHAnsi" w:hAnsiTheme="majorHAnsi" w:cstheme="majorHAnsi"/>
          <w:bCs/>
          <w:sz w:val="22"/>
          <w:szCs w:val="22"/>
        </w:rPr>
        <w:t xml:space="preserve"> Crohn’s disease management with earlier introduction of </w:t>
      </w:r>
      <w:proofErr w:type="spellStart"/>
      <w:r w:rsidR="00CD1B6F">
        <w:rPr>
          <w:rFonts w:asciiTheme="majorHAnsi" w:hAnsiTheme="majorHAnsi" w:cstheme="majorHAnsi"/>
          <w:bCs/>
          <w:sz w:val="22"/>
          <w:szCs w:val="22"/>
        </w:rPr>
        <w:t>ustekinumab</w:t>
      </w:r>
      <w:proofErr w:type="spellEnd"/>
      <w:r w:rsidR="00CD1B6F">
        <w:rPr>
          <w:rFonts w:asciiTheme="majorHAnsi" w:hAnsiTheme="majorHAnsi" w:cstheme="majorHAnsi"/>
          <w:bCs/>
          <w:sz w:val="22"/>
          <w:szCs w:val="22"/>
        </w:rPr>
        <w:t xml:space="preserve"> treatment for patients with concurrent skin disease.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</w:p>
    <w:p w14:paraId="0780CAC3" w14:textId="47F21ED8" w:rsidR="002023C9" w:rsidRDefault="002023C9" w:rsidP="00CB19E0">
      <w:pPr>
        <w:rPr>
          <w:rFonts w:asciiTheme="majorHAnsi" w:hAnsiTheme="majorHAnsi" w:cstheme="majorHAnsi"/>
          <w:bCs/>
          <w:sz w:val="22"/>
          <w:szCs w:val="22"/>
        </w:rPr>
      </w:pPr>
    </w:p>
    <w:p w14:paraId="2B93239D" w14:textId="2D6E120E" w:rsidR="005B345F" w:rsidRDefault="005B345F" w:rsidP="00CB19E0">
      <w:pPr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756260">
        <w:rPr>
          <w:rFonts w:asciiTheme="majorHAnsi" w:hAnsiTheme="majorHAnsi" w:cstheme="majorHAnsi"/>
          <w:b/>
          <w:bCs/>
          <w:sz w:val="22"/>
          <w:szCs w:val="22"/>
          <w:u w:val="single"/>
        </w:rPr>
        <w:t>Conclusion:</w:t>
      </w:r>
    </w:p>
    <w:p w14:paraId="309A8D27" w14:textId="34095C90" w:rsidR="00317D24" w:rsidRDefault="00317D24" w:rsidP="00317D24">
      <w:pPr>
        <w:shd w:val="clear" w:color="auto" w:fill="FFFFFF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study has demonstrated </w:t>
      </w:r>
      <w:del w:id="420" w:author="Higgins, Peter" w:date="2021-04-06T15:57:00Z">
        <w:r w:rsidDel="00D103A5">
          <w:rPr>
            <w:rFonts w:asciiTheme="majorHAnsi" w:hAnsiTheme="majorHAnsi" w:cstheme="majorHAnsi"/>
            <w:sz w:val="22"/>
            <w:szCs w:val="22"/>
          </w:rPr>
          <w:delText xml:space="preserve">that </w:delText>
        </w:r>
      </w:del>
      <w:ins w:id="421" w:author="Higgins, Peter" w:date="2021-04-06T15:57:00Z">
        <w:r w:rsidR="00D103A5">
          <w:rPr>
            <w:rFonts w:asciiTheme="majorHAnsi" w:hAnsiTheme="majorHAnsi" w:cstheme="majorHAnsi"/>
            <w:sz w:val="22"/>
            <w:szCs w:val="22"/>
          </w:rPr>
          <w:t>an association between</w:t>
        </w:r>
      </w:ins>
      <w:ins w:id="422" w:author="Higgins, Peter" w:date="2021-04-06T15:58:00Z">
        <w:r w:rsidR="00D103A5">
          <w:rPr>
            <w:rFonts w:asciiTheme="majorHAnsi" w:hAnsiTheme="majorHAnsi" w:cstheme="majorHAnsi"/>
            <w:sz w:val="22"/>
            <w:szCs w:val="22"/>
          </w:rPr>
          <w:t xml:space="preserve"> a robust response to</w:t>
        </w:r>
      </w:ins>
      <w:ins w:id="423" w:author="Higgins, Peter" w:date="2021-04-06T15:57:00Z">
        <w:r w:rsidR="00D103A5">
          <w:rPr>
            <w:rFonts w:asciiTheme="majorHAnsi" w:hAnsiTheme="majorHAnsi" w:cstheme="majorHAnsi"/>
            <w:sz w:val="22"/>
            <w:szCs w:val="22"/>
          </w:rPr>
          <w:t xml:space="preserve"> </w:t>
        </w:r>
      </w:ins>
      <w:proofErr w:type="spellStart"/>
      <w:r>
        <w:rPr>
          <w:rFonts w:asciiTheme="majorHAnsi" w:hAnsiTheme="majorHAnsi" w:cstheme="majorHAnsi"/>
          <w:sz w:val="22"/>
          <w:szCs w:val="22"/>
        </w:rPr>
        <w:t>ustekinumab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ins w:id="424" w:author="Higgins, Peter" w:date="2021-04-06T15:58:00Z">
        <w:r w:rsidR="00D103A5">
          <w:rPr>
            <w:rFonts w:asciiTheme="majorHAnsi" w:hAnsiTheme="majorHAnsi" w:cstheme="majorHAnsi"/>
            <w:sz w:val="22"/>
            <w:szCs w:val="22"/>
          </w:rPr>
          <w:t xml:space="preserve">in Crohn’s disease </w:t>
        </w:r>
      </w:ins>
      <w:del w:id="425" w:author="Higgins, Peter" w:date="2021-04-06T15:58:00Z">
        <w:r w:rsidDel="00D103A5">
          <w:rPr>
            <w:rFonts w:asciiTheme="majorHAnsi" w:hAnsiTheme="majorHAnsi" w:cstheme="majorHAnsi"/>
            <w:sz w:val="22"/>
            <w:szCs w:val="22"/>
          </w:rPr>
          <w:delText xml:space="preserve">may have a more pronounced effect on Crohn’s patients who have </w:delText>
        </w:r>
      </w:del>
      <w:ins w:id="426" w:author="Higgins, Peter" w:date="2021-04-06T15:58:00Z">
        <w:r w:rsidR="00D103A5">
          <w:rPr>
            <w:rFonts w:asciiTheme="majorHAnsi" w:hAnsiTheme="majorHAnsi" w:cstheme="majorHAnsi"/>
            <w:sz w:val="22"/>
            <w:szCs w:val="22"/>
          </w:rPr>
          <w:t xml:space="preserve">and the presence of concurrent </w:t>
        </w:r>
      </w:ins>
      <w:r w:rsidRPr="00756260">
        <w:rPr>
          <w:rFonts w:asciiTheme="majorHAnsi" w:hAnsiTheme="majorHAnsi" w:cstheme="majorHAnsi"/>
          <w:sz w:val="22"/>
          <w:szCs w:val="22"/>
        </w:rPr>
        <w:t>c</w:t>
      </w:r>
      <w:r>
        <w:rPr>
          <w:rFonts w:asciiTheme="majorHAnsi" w:hAnsiTheme="majorHAnsi" w:cstheme="majorHAnsi"/>
          <w:sz w:val="22"/>
          <w:szCs w:val="22"/>
        </w:rPr>
        <w:t xml:space="preserve">utaneous manifestations </w:t>
      </w:r>
      <w:ins w:id="427" w:author="Higgins, Peter" w:date="2021-04-06T15:58:00Z">
        <w:r w:rsidR="00D103A5">
          <w:rPr>
            <w:rFonts w:asciiTheme="majorHAnsi" w:hAnsiTheme="majorHAnsi" w:cstheme="majorHAnsi"/>
            <w:sz w:val="22"/>
            <w:szCs w:val="22"/>
          </w:rPr>
          <w:t xml:space="preserve">of Crohn’s disease </w:t>
        </w:r>
      </w:ins>
      <w:r>
        <w:rPr>
          <w:rFonts w:asciiTheme="majorHAnsi" w:hAnsiTheme="majorHAnsi" w:cstheme="majorHAnsi"/>
          <w:sz w:val="22"/>
          <w:szCs w:val="22"/>
        </w:rPr>
        <w:t xml:space="preserve">or </w:t>
      </w:r>
      <w:r w:rsidRPr="00756260">
        <w:rPr>
          <w:rFonts w:asciiTheme="majorHAnsi" w:hAnsiTheme="majorHAnsi" w:cstheme="majorHAnsi"/>
          <w:sz w:val="22"/>
          <w:szCs w:val="22"/>
        </w:rPr>
        <w:t>concurrent autoimmune skin disease.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85EE427" w14:textId="5839E448" w:rsidR="00A054DC" w:rsidRPr="00756260" w:rsidRDefault="00A054DC" w:rsidP="00CB19E0">
      <w:pPr>
        <w:rPr>
          <w:rFonts w:asciiTheme="majorHAnsi" w:hAnsiTheme="majorHAnsi" w:cstheme="majorHAnsi"/>
          <w:sz w:val="22"/>
          <w:szCs w:val="22"/>
        </w:rPr>
      </w:pPr>
    </w:p>
    <w:p w14:paraId="559D75BC" w14:textId="77777777" w:rsidR="0073473C" w:rsidRDefault="0073473C">
      <w:pPr>
        <w:rPr>
          <w:ins w:id="428" w:author="Higgins, Peter" w:date="2021-04-06T15:59:00Z"/>
          <w:rFonts w:asciiTheme="majorHAnsi" w:hAnsiTheme="majorHAnsi" w:cstheme="majorHAnsi"/>
          <w:b/>
          <w:sz w:val="22"/>
          <w:szCs w:val="22"/>
          <w:u w:val="single"/>
        </w:rPr>
      </w:pPr>
      <w:ins w:id="429" w:author="Higgins, Peter" w:date="2021-04-06T15:59:00Z">
        <w:r>
          <w:rPr>
            <w:rFonts w:asciiTheme="majorHAnsi" w:hAnsiTheme="majorHAnsi" w:cstheme="majorHAnsi"/>
            <w:b/>
            <w:sz w:val="22"/>
            <w:szCs w:val="22"/>
            <w:u w:val="single"/>
          </w:rPr>
          <w:br w:type="page"/>
        </w:r>
      </w:ins>
    </w:p>
    <w:p w14:paraId="4C914621" w14:textId="3F30FE6D" w:rsidR="00F511FE" w:rsidRDefault="00A054DC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756260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References</w:t>
      </w:r>
    </w:p>
    <w:p w14:paraId="0DF0E1FA" w14:textId="77777777" w:rsidR="00BA7BAB" w:rsidRPr="00756260" w:rsidRDefault="00BA7BAB" w:rsidP="00CB19E0">
      <w:pPr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EBD2E8F" w14:textId="77777777" w:rsidR="00FB796D" w:rsidRPr="00756260" w:rsidRDefault="00F511FE" w:rsidP="00CB19E0">
      <w:pPr>
        <w:pStyle w:val="EndNoteBibliography"/>
        <w:spacing w:after="0"/>
        <w:ind w:left="720" w:hanging="720"/>
        <w:rPr>
          <w:rFonts w:asciiTheme="majorHAnsi" w:hAnsiTheme="majorHAnsi" w:cstheme="majorHAnsi"/>
        </w:rPr>
      </w:pPr>
      <w:r w:rsidRPr="00756260">
        <w:rPr>
          <w:rFonts w:asciiTheme="majorHAnsi" w:hAnsiTheme="majorHAnsi" w:cstheme="majorHAnsi"/>
        </w:rPr>
        <w:fldChar w:fldCharType="begin"/>
      </w:r>
      <w:r w:rsidRPr="00756260">
        <w:rPr>
          <w:rFonts w:asciiTheme="majorHAnsi" w:hAnsiTheme="majorHAnsi" w:cstheme="majorHAnsi"/>
        </w:rPr>
        <w:instrText xml:space="preserve"> ADDIN EN.REFLIST </w:instrText>
      </w:r>
      <w:r w:rsidRPr="00756260">
        <w:rPr>
          <w:rFonts w:asciiTheme="majorHAnsi" w:hAnsiTheme="majorHAnsi" w:cstheme="majorHAnsi"/>
        </w:rPr>
        <w:fldChar w:fldCharType="separate"/>
      </w:r>
      <w:r w:rsidR="00FB796D" w:rsidRPr="00756260">
        <w:rPr>
          <w:rFonts w:asciiTheme="majorHAnsi" w:hAnsiTheme="majorHAnsi" w:cstheme="majorHAnsi"/>
        </w:rPr>
        <w:t>1.</w:t>
      </w:r>
      <w:r w:rsidR="00FB796D" w:rsidRPr="00756260">
        <w:rPr>
          <w:rFonts w:asciiTheme="majorHAnsi" w:hAnsiTheme="majorHAnsi" w:cstheme="majorHAnsi"/>
        </w:rPr>
        <w:tab/>
        <w:t xml:space="preserve">Hagen, J.W., J.M. Swoger, and L.M. Grandinetti, </w:t>
      </w:r>
      <w:r w:rsidR="00FB796D" w:rsidRPr="00756260">
        <w:rPr>
          <w:rFonts w:asciiTheme="majorHAnsi" w:hAnsiTheme="majorHAnsi" w:cstheme="majorHAnsi"/>
          <w:i/>
        </w:rPr>
        <w:t>Cutaneous Manifestations of Crohn Disease.</w:t>
      </w:r>
      <w:r w:rsidR="00FB796D" w:rsidRPr="00756260">
        <w:rPr>
          <w:rFonts w:asciiTheme="majorHAnsi" w:hAnsiTheme="majorHAnsi" w:cstheme="majorHAnsi"/>
        </w:rPr>
        <w:t xml:space="preserve"> Dermatol Clin, 2015. </w:t>
      </w:r>
      <w:r w:rsidR="00FB796D" w:rsidRPr="00756260">
        <w:rPr>
          <w:rFonts w:asciiTheme="majorHAnsi" w:hAnsiTheme="majorHAnsi" w:cstheme="majorHAnsi"/>
          <w:b/>
        </w:rPr>
        <w:t>33</w:t>
      </w:r>
      <w:r w:rsidR="00FB796D" w:rsidRPr="00756260">
        <w:rPr>
          <w:rFonts w:asciiTheme="majorHAnsi" w:hAnsiTheme="majorHAnsi" w:cstheme="majorHAnsi"/>
        </w:rPr>
        <w:t>(3): p. 417-31.</w:t>
      </w:r>
    </w:p>
    <w:p w14:paraId="47E4CCD5" w14:textId="77777777" w:rsidR="00FB796D" w:rsidRPr="00756260" w:rsidRDefault="00FB796D" w:rsidP="00CB19E0">
      <w:pPr>
        <w:pStyle w:val="EndNoteBibliography"/>
        <w:spacing w:after="0"/>
        <w:ind w:left="720" w:hanging="720"/>
        <w:rPr>
          <w:rFonts w:asciiTheme="majorHAnsi" w:hAnsiTheme="majorHAnsi" w:cstheme="majorHAnsi"/>
        </w:rPr>
      </w:pPr>
      <w:r w:rsidRPr="00756260">
        <w:rPr>
          <w:rFonts w:asciiTheme="majorHAnsi" w:hAnsiTheme="majorHAnsi" w:cstheme="majorHAnsi"/>
        </w:rPr>
        <w:t>2.</w:t>
      </w:r>
      <w:r w:rsidRPr="00756260">
        <w:rPr>
          <w:rFonts w:asciiTheme="majorHAnsi" w:hAnsiTheme="majorHAnsi" w:cstheme="majorHAnsi"/>
        </w:rPr>
        <w:tab/>
        <w:t xml:space="preserve">Zakka, L.R., et al., </w:t>
      </w:r>
      <w:r w:rsidRPr="00756260">
        <w:rPr>
          <w:rFonts w:asciiTheme="majorHAnsi" w:hAnsiTheme="majorHAnsi" w:cstheme="majorHAnsi"/>
          <w:i/>
        </w:rPr>
        <w:t>The role of natural killer cells in autoimmune blistering diseases.</w:t>
      </w:r>
      <w:r w:rsidRPr="00756260">
        <w:rPr>
          <w:rFonts w:asciiTheme="majorHAnsi" w:hAnsiTheme="majorHAnsi" w:cstheme="majorHAnsi"/>
        </w:rPr>
        <w:t xml:space="preserve"> Autoimmunity, 2012. </w:t>
      </w:r>
      <w:r w:rsidRPr="00756260">
        <w:rPr>
          <w:rFonts w:asciiTheme="majorHAnsi" w:hAnsiTheme="majorHAnsi" w:cstheme="majorHAnsi"/>
          <w:b/>
        </w:rPr>
        <w:t>45</w:t>
      </w:r>
      <w:r w:rsidRPr="00756260">
        <w:rPr>
          <w:rFonts w:asciiTheme="majorHAnsi" w:hAnsiTheme="majorHAnsi" w:cstheme="majorHAnsi"/>
        </w:rPr>
        <w:t>(1): p. 44-54.</w:t>
      </w:r>
    </w:p>
    <w:p w14:paraId="31C86827" w14:textId="77777777" w:rsidR="00FB796D" w:rsidRPr="00756260" w:rsidRDefault="00FB796D" w:rsidP="00CB19E0">
      <w:pPr>
        <w:pStyle w:val="EndNoteBibliography"/>
        <w:spacing w:after="0"/>
        <w:ind w:left="720" w:hanging="720"/>
        <w:rPr>
          <w:rFonts w:asciiTheme="majorHAnsi" w:hAnsiTheme="majorHAnsi" w:cstheme="majorHAnsi"/>
        </w:rPr>
      </w:pPr>
      <w:r w:rsidRPr="00756260">
        <w:rPr>
          <w:rFonts w:asciiTheme="majorHAnsi" w:hAnsiTheme="majorHAnsi" w:cstheme="majorHAnsi"/>
        </w:rPr>
        <w:t>3.</w:t>
      </w:r>
      <w:r w:rsidRPr="00756260">
        <w:rPr>
          <w:rFonts w:asciiTheme="majorHAnsi" w:hAnsiTheme="majorHAnsi" w:cstheme="majorHAnsi"/>
        </w:rPr>
        <w:tab/>
        <w:t xml:space="preserve">Cai, Y., C. Fleming, and J. Yan, </w:t>
      </w:r>
      <w:r w:rsidRPr="00756260">
        <w:rPr>
          <w:rFonts w:asciiTheme="majorHAnsi" w:hAnsiTheme="majorHAnsi" w:cstheme="majorHAnsi"/>
          <w:i/>
        </w:rPr>
        <w:t>New insights of T cells in the pathogenesis of psoriasis.</w:t>
      </w:r>
      <w:r w:rsidRPr="00756260">
        <w:rPr>
          <w:rFonts w:asciiTheme="majorHAnsi" w:hAnsiTheme="majorHAnsi" w:cstheme="majorHAnsi"/>
        </w:rPr>
        <w:t xml:space="preserve"> Cell Mol Immunol, 2012. </w:t>
      </w:r>
      <w:r w:rsidRPr="00756260">
        <w:rPr>
          <w:rFonts w:asciiTheme="majorHAnsi" w:hAnsiTheme="majorHAnsi" w:cstheme="majorHAnsi"/>
          <w:b/>
        </w:rPr>
        <w:t>9</w:t>
      </w:r>
      <w:r w:rsidRPr="00756260">
        <w:rPr>
          <w:rFonts w:asciiTheme="majorHAnsi" w:hAnsiTheme="majorHAnsi" w:cstheme="majorHAnsi"/>
        </w:rPr>
        <w:t>(4): p. 302-9.</w:t>
      </w:r>
    </w:p>
    <w:p w14:paraId="3FA2606A" w14:textId="77777777" w:rsidR="00FB796D" w:rsidRPr="00756260" w:rsidRDefault="00FB796D" w:rsidP="00CB19E0">
      <w:pPr>
        <w:pStyle w:val="EndNoteBibliography"/>
        <w:spacing w:after="0"/>
        <w:ind w:left="720" w:hanging="720"/>
        <w:rPr>
          <w:rFonts w:asciiTheme="majorHAnsi" w:hAnsiTheme="majorHAnsi" w:cstheme="majorHAnsi"/>
        </w:rPr>
      </w:pPr>
      <w:r w:rsidRPr="00756260">
        <w:rPr>
          <w:rFonts w:asciiTheme="majorHAnsi" w:hAnsiTheme="majorHAnsi" w:cstheme="majorHAnsi"/>
        </w:rPr>
        <w:t>4.</w:t>
      </w:r>
      <w:r w:rsidRPr="00756260">
        <w:rPr>
          <w:rFonts w:asciiTheme="majorHAnsi" w:hAnsiTheme="majorHAnsi" w:cstheme="majorHAnsi"/>
        </w:rPr>
        <w:tab/>
        <w:t xml:space="preserve">Suarez-Farinas, M., et al., </w:t>
      </w:r>
      <w:r w:rsidRPr="00756260">
        <w:rPr>
          <w:rFonts w:asciiTheme="majorHAnsi" w:hAnsiTheme="majorHAnsi" w:cstheme="majorHAnsi"/>
          <w:i/>
        </w:rPr>
        <w:t>Alopecia areata profiling shows TH1, TH2, and IL-23 cytokine activation without parallel TH17/TH22 skewing.</w:t>
      </w:r>
      <w:r w:rsidRPr="00756260">
        <w:rPr>
          <w:rFonts w:asciiTheme="majorHAnsi" w:hAnsiTheme="majorHAnsi" w:cstheme="majorHAnsi"/>
        </w:rPr>
        <w:t xml:space="preserve"> J Allergy Clin Immunol, 2015. </w:t>
      </w:r>
      <w:r w:rsidRPr="00756260">
        <w:rPr>
          <w:rFonts w:asciiTheme="majorHAnsi" w:hAnsiTheme="majorHAnsi" w:cstheme="majorHAnsi"/>
          <w:b/>
        </w:rPr>
        <w:t>136</w:t>
      </w:r>
      <w:r w:rsidRPr="00756260">
        <w:rPr>
          <w:rFonts w:asciiTheme="majorHAnsi" w:hAnsiTheme="majorHAnsi" w:cstheme="majorHAnsi"/>
        </w:rPr>
        <w:t>(5): p. 1277-87.</w:t>
      </w:r>
    </w:p>
    <w:p w14:paraId="49A1AC8A" w14:textId="77777777" w:rsidR="00FB796D" w:rsidRPr="00756260" w:rsidRDefault="00FB796D" w:rsidP="00CB19E0">
      <w:pPr>
        <w:pStyle w:val="EndNoteBibliography"/>
        <w:spacing w:after="0"/>
        <w:ind w:left="720" w:hanging="720"/>
        <w:rPr>
          <w:rFonts w:asciiTheme="majorHAnsi" w:hAnsiTheme="majorHAnsi" w:cstheme="majorHAnsi"/>
        </w:rPr>
      </w:pPr>
      <w:r w:rsidRPr="00756260">
        <w:rPr>
          <w:rFonts w:asciiTheme="majorHAnsi" w:hAnsiTheme="majorHAnsi" w:cstheme="majorHAnsi"/>
        </w:rPr>
        <w:t>5.</w:t>
      </w:r>
      <w:r w:rsidRPr="00756260">
        <w:rPr>
          <w:rFonts w:asciiTheme="majorHAnsi" w:hAnsiTheme="majorHAnsi" w:cstheme="majorHAnsi"/>
        </w:rPr>
        <w:tab/>
        <w:t xml:space="preserve">Leonardi, S., et al., </w:t>
      </w:r>
      <w:r w:rsidRPr="00756260">
        <w:rPr>
          <w:rFonts w:asciiTheme="majorHAnsi" w:hAnsiTheme="majorHAnsi" w:cstheme="majorHAnsi"/>
          <w:i/>
        </w:rPr>
        <w:t>Serum interleukin 17, interleukin 23, and interleukin 10 values in children with atopic eczema/dermatitis syndrome (AEDS): association with clinical severity and phenotype.</w:t>
      </w:r>
      <w:r w:rsidRPr="00756260">
        <w:rPr>
          <w:rFonts w:asciiTheme="majorHAnsi" w:hAnsiTheme="majorHAnsi" w:cstheme="majorHAnsi"/>
        </w:rPr>
        <w:t xml:space="preserve"> Allergy Asthma Proc, 2015. </w:t>
      </w:r>
      <w:r w:rsidRPr="00756260">
        <w:rPr>
          <w:rFonts w:asciiTheme="majorHAnsi" w:hAnsiTheme="majorHAnsi" w:cstheme="majorHAnsi"/>
          <w:b/>
        </w:rPr>
        <w:t>36</w:t>
      </w:r>
      <w:r w:rsidRPr="00756260">
        <w:rPr>
          <w:rFonts w:asciiTheme="majorHAnsi" w:hAnsiTheme="majorHAnsi" w:cstheme="majorHAnsi"/>
        </w:rPr>
        <w:t>(1): p. 74-81.</w:t>
      </w:r>
    </w:p>
    <w:p w14:paraId="30072EB8" w14:textId="2D0F93B1" w:rsidR="00F511FE" w:rsidRPr="00756260" w:rsidRDefault="00F511FE" w:rsidP="00CB19E0">
      <w:pPr>
        <w:rPr>
          <w:rFonts w:asciiTheme="majorHAnsi" w:hAnsiTheme="majorHAnsi" w:cstheme="majorHAnsi"/>
          <w:sz w:val="22"/>
          <w:szCs w:val="22"/>
        </w:rPr>
      </w:pPr>
      <w:r w:rsidRPr="00756260">
        <w:rPr>
          <w:rFonts w:asciiTheme="majorHAnsi" w:hAnsiTheme="majorHAnsi" w:cstheme="majorHAnsi"/>
          <w:sz w:val="22"/>
          <w:szCs w:val="22"/>
        </w:rPr>
        <w:fldChar w:fldCharType="end"/>
      </w:r>
    </w:p>
    <w:p w14:paraId="59EAA928" w14:textId="77777777" w:rsidR="0073473C" w:rsidRDefault="0073473C">
      <w:pPr>
        <w:rPr>
          <w:ins w:id="430" w:author="Higgins, Peter" w:date="2021-04-06T15:58:00Z"/>
          <w:rFonts w:asciiTheme="majorHAnsi" w:hAnsiTheme="majorHAnsi" w:cstheme="majorHAnsi"/>
          <w:sz w:val="22"/>
          <w:szCs w:val="22"/>
        </w:rPr>
      </w:pPr>
      <w:ins w:id="431" w:author="Higgins, Peter" w:date="2021-04-06T15:58:00Z">
        <w:r>
          <w:rPr>
            <w:rFonts w:asciiTheme="majorHAnsi" w:hAnsiTheme="majorHAnsi" w:cstheme="majorHAnsi"/>
            <w:sz w:val="22"/>
            <w:szCs w:val="22"/>
          </w:rPr>
          <w:br w:type="page"/>
        </w:r>
      </w:ins>
    </w:p>
    <w:p w14:paraId="60731AF5" w14:textId="49799F8C" w:rsidR="00CB19E0" w:rsidRDefault="004B4F7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TABLES and FIGURES</w:t>
      </w:r>
    </w:p>
    <w:p w14:paraId="0469715F" w14:textId="615649F0" w:rsidR="004B4F78" w:rsidRDefault="004B4F7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TABLE 1: Demographics</w:t>
      </w:r>
    </w:p>
    <w:tbl>
      <w:tblPr>
        <w:tblStyle w:val="GridTable1Light-Accent1"/>
        <w:tblW w:w="7200" w:type="dxa"/>
        <w:tblLook w:val="04A0" w:firstRow="1" w:lastRow="0" w:firstColumn="1" w:lastColumn="0" w:noHBand="0" w:noVBand="1"/>
      </w:tblPr>
      <w:tblGrid>
        <w:gridCol w:w="2320"/>
        <w:gridCol w:w="1220"/>
        <w:gridCol w:w="1580"/>
        <w:gridCol w:w="1072"/>
        <w:gridCol w:w="1134"/>
      </w:tblGrid>
      <w:tr w:rsidR="004B4F78" w:rsidRPr="004B4F78" w14:paraId="1E8F26AA" w14:textId="77777777" w:rsidTr="004B4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4308558F" w14:textId="77777777" w:rsidR="004B4F78" w:rsidRPr="004B4F78" w:rsidRDefault="004B4F78" w:rsidP="004B4F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0" w:type="dxa"/>
            <w:hideMark/>
          </w:tcPr>
          <w:p w14:paraId="31C72831" w14:textId="77777777" w:rsidR="004B4F78" w:rsidRPr="004B4F78" w:rsidRDefault="004B4F78" w:rsidP="004B4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SKIN</w:t>
            </w:r>
          </w:p>
        </w:tc>
        <w:tc>
          <w:tcPr>
            <w:tcW w:w="1580" w:type="dxa"/>
            <w:hideMark/>
          </w:tcPr>
          <w:p w14:paraId="405DA017" w14:textId="77777777" w:rsidR="004B4F78" w:rsidRPr="004B4F78" w:rsidRDefault="004B4F78" w:rsidP="004B4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SKIN % </w:t>
            </w:r>
          </w:p>
        </w:tc>
        <w:tc>
          <w:tcPr>
            <w:tcW w:w="1040" w:type="dxa"/>
            <w:hideMark/>
          </w:tcPr>
          <w:p w14:paraId="62D36659" w14:textId="77777777" w:rsidR="004B4F78" w:rsidRPr="004B4F78" w:rsidRDefault="004B4F78" w:rsidP="004B4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NOSKIN </w:t>
            </w:r>
          </w:p>
        </w:tc>
        <w:tc>
          <w:tcPr>
            <w:tcW w:w="1040" w:type="dxa"/>
            <w:hideMark/>
          </w:tcPr>
          <w:p w14:paraId="630A55EC" w14:textId="77777777" w:rsidR="004B4F78" w:rsidRPr="004B4F78" w:rsidRDefault="004B4F78" w:rsidP="004B4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NOSKIN %</w:t>
            </w:r>
          </w:p>
        </w:tc>
      </w:tr>
      <w:tr w:rsidR="004B4F78" w:rsidRPr="004B4F78" w14:paraId="3AAC4BD8" w14:textId="77777777" w:rsidTr="004B4F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74CAF8C2" w14:textId="77777777" w:rsidR="004B4F78" w:rsidRPr="004B4F78" w:rsidRDefault="004B4F78" w:rsidP="004B4F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220" w:type="dxa"/>
            <w:noWrap/>
            <w:hideMark/>
          </w:tcPr>
          <w:p w14:paraId="29B622BD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580" w:type="dxa"/>
            <w:noWrap/>
            <w:hideMark/>
          </w:tcPr>
          <w:p w14:paraId="4B5F74AA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0.658227848</w:t>
            </w:r>
          </w:p>
        </w:tc>
        <w:tc>
          <w:tcPr>
            <w:tcW w:w="1040" w:type="dxa"/>
            <w:noWrap/>
            <w:hideMark/>
          </w:tcPr>
          <w:p w14:paraId="280B8CF4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040" w:type="dxa"/>
            <w:noWrap/>
            <w:hideMark/>
          </w:tcPr>
          <w:p w14:paraId="5E2B3565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0.582278</w:t>
            </w:r>
          </w:p>
        </w:tc>
      </w:tr>
      <w:tr w:rsidR="004B4F78" w:rsidRPr="004B4F78" w14:paraId="04C6E81B" w14:textId="77777777" w:rsidTr="004B4F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7EE66360" w14:textId="77777777" w:rsidR="004B4F78" w:rsidRPr="004B4F78" w:rsidRDefault="004B4F78" w:rsidP="004B4F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20" w:type="dxa"/>
            <w:noWrap/>
            <w:hideMark/>
          </w:tcPr>
          <w:p w14:paraId="677F45C5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580" w:type="dxa"/>
            <w:noWrap/>
            <w:hideMark/>
          </w:tcPr>
          <w:p w14:paraId="18A485FD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0.341772152</w:t>
            </w:r>
          </w:p>
        </w:tc>
        <w:tc>
          <w:tcPr>
            <w:tcW w:w="1040" w:type="dxa"/>
            <w:noWrap/>
            <w:hideMark/>
          </w:tcPr>
          <w:p w14:paraId="7AB4F234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040" w:type="dxa"/>
            <w:noWrap/>
            <w:hideMark/>
          </w:tcPr>
          <w:p w14:paraId="0ABCB70B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0.417722</w:t>
            </w:r>
          </w:p>
        </w:tc>
      </w:tr>
      <w:tr w:rsidR="004B4F78" w:rsidRPr="004B4F78" w14:paraId="75FCA079" w14:textId="77777777" w:rsidTr="004B4F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5DC315BE" w14:textId="77777777" w:rsidR="004B4F78" w:rsidRPr="004B4F78" w:rsidRDefault="004B4F78" w:rsidP="004B4F78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noWrap/>
            <w:hideMark/>
          </w:tcPr>
          <w:p w14:paraId="2026143C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noWrap/>
            <w:hideMark/>
          </w:tcPr>
          <w:p w14:paraId="6FE2FF16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noWrap/>
            <w:hideMark/>
          </w:tcPr>
          <w:p w14:paraId="7260DF28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noWrap/>
            <w:hideMark/>
          </w:tcPr>
          <w:p w14:paraId="095DFE97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F78" w:rsidRPr="004B4F78" w14:paraId="48FE076A" w14:textId="77777777" w:rsidTr="004B4F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77A535F1" w14:textId="77777777" w:rsidR="004B4F78" w:rsidRPr="004B4F78" w:rsidRDefault="004B4F78" w:rsidP="004B4F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CAUCASIAN</w:t>
            </w:r>
          </w:p>
        </w:tc>
        <w:tc>
          <w:tcPr>
            <w:tcW w:w="1220" w:type="dxa"/>
            <w:noWrap/>
            <w:hideMark/>
          </w:tcPr>
          <w:p w14:paraId="181365A6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580" w:type="dxa"/>
            <w:noWrap/>
            <w:hideMark/>
          </w:tcPr>
          <w:p w14:paraId="3B2F57F6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0.886075949</w:t>
            </w:r>
          </w:p>
        </w:tc>
        <w:tc>
          <w:tcPr>
            <w:tcW w:w="1040" w:type="dxa"/>
            <w:noWrap/>
            <w:hideMark/>
          </w:tcPr>
          <w:p w14:paraId="224E5D39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1040" w:type="dxa"/>
            <w:noWrap/>
            <w:hideMark/>
          </w:tcPr>
          <w:p w14:paraId="335B19EA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0.901899</w:t>
            </w:r>
          </w:p>
        </w:tc>
      </w:tr>
      <w:tr w:rsidR="004B4F78" w:rsidRPr="004B4F78" w14:paraId="136E240A" w14:textId="77777777" w:rsidTr="004B4F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546F4C71" w14:textId="77777777" w:rsidR="004B4F78" w:rsidRPr="004B4F78" w:rsidRDefault="004B4F78" w:rsidP="004B4F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220" w:type="dxa"/>
            <w:noWrap/>
            <w:hideMark/>
          </w:tcPr>
          <w:p w14:paraId="4CD46A36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0" w:type="dxa"/>
            <w:noWrap/>
            <w:hideMark/>
          </w:tcPr>
          <w:p w14:paraId="0BFB6752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46B77620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40" w:type="dxa"/>
            <w:noWrap/>
            <w:hideMark/>
          </w:tcPr>
          <w:p w14:paraId="073B9274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0.015823</w:t>
            </w:r>
          </w:p>
        </w:tc>
      </w:tr>
      <w:tr w:rsidR="004B4F78" w:rsidRPr="004B4F78" w14:paraId="2C6C118D" w14:textId="77777777" w:rsidTr="004B4F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03695A72" w14:textId="77777777" w:rsidR="004B4F78" w:rsidRPr="004B4F78" w:rsidRDefault="004B4F78" w:rsidP="004B4F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AFRICAN AMERICAN</w:t>
            </w:r>
          </w:p>
        </w:tc>
        <w:tc>
          <w:tcPr>
            <w:tcW w:w="1220" w:type="dxa"/>
            <w:noWrap/>
            <w:hideMark/>
          </w:tcPr>
          <w:p w14:paraId="7BBF6D79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noWrap/>
            <w:hideMark/>
          </w:tcPr>
          <w:p w14:paraId="79D7C5A5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0.075949367</w:t>
            </w:r>
          </w:p>
        </w:tc>
        <w:tc>
          <w:tcPr>
            <w:tcW w:w="1040" w:type="dxa"/>
            <w:noWrap/>
            <w:hideMark/>
          </w:tcPr>
          <w:p w14:paraId="65C65389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40" w:type="dxa"/>
            <w:noWrap/>
            <w:hideMark/>
          </w:tcPr>
          <w:p w14:paraId="047F8DB5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0.075949</w:t>
            </w:r>
          </w:p>
        </w:tc>
      </w:tr>
      <w:tr w:rsidR="004B4F78" w:rsidRPr="004B4F78" w14:paraId="4DB874F9" w14:textId="77777777" w:rsidTr="004B4F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48EA1BEC" w14:textId="77777777" w:rsidR="004B4F78" w:rsidRPr="004B4F78" w:rsidRDefault="004B4F78" w:rsidP="004B4F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220" w:type="dxa"/>
            <w:noWrap/>
            <w:hideMark/>
          </w:tcPr>
          <w:p w14:paraId="583E146F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noWrap/>
            <w:hideMark/>
          </w:tcPr>
          <w:p w14:paraId="60A2CF26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0.037974684</w:t>
            </w:r>
          </w:p>
        </w:tc>
        <w:tc>
          <w:tcPr>
            <w:tcW w:w="1040" w:type="dxa"/>
            <w:noWrap/>
            <w:hideMark/>
          </w:tcPr>
          <w:p w14:paraId="60F1C310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35D529FC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0.006329</w:t>
            </w:r>
          </w:p>
        </w:tc>
      </w:tr>
      <w:tr w:rsidR="004B4F78" w:rsidRPr="004B4F78" w14:paraId="3EB4D857" w14:textId="77777777" w:rsidTr="004B4F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386C58C9" w14:textId="77777777" w:rsidR="004B4F78" w:rsidRPr="004B4F78" w:rsidRDefault="004B4F78" w:rsidP="004B4F78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noWrap/>
            <w:hideMark/>
          </w:tcPr>
          <w:p w14:paraId="2F96F92D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noWrap/>
            <w:hideMark/>
          </w:tcPr>
          <w:p w14:paraId="4DE20B3D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noWrap/>
            <w:hideMark/>
          </w:tcPr>
          <w:p w14:paraId="73D5FF78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noWrap/>
            <w:hideMark/>
          </w:tcPr>
          <w:p w14:paraId="73B69667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F78" w:rsidRPr="004B4F78" w14:paraId="318B83D1" w14:textId="77777777" w:rsidTr="004B4F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3ADC633D" w14:textId="77777777" w:rsidR="004B4F78" w:rsidRPr="004B4F78" w:rsidRDefault="004B4F78" w:rsidP="004B4F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SMOKER</w:t>
            </w:r>
          </w:p>
        </w:tc>
        <w:tc>
          <w:tcPr>
            <w:tcW w:w="1220" w:type="dxa"/>
            <w:noWrap/>
            <w:hideMark/>
          </w:tcPr>
          <w:p w14:paraId="33D7E8A3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580" w:type="dxa"/>
            <w:noWrap/>
            <w:hideMark/>
          </w:tcPr>
          <w:p w14:paraId="7D048802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0.455696203</w:t>
            </w:r>
          </w:p>
        </w:tc>
        <w:tc>
          <w:tcPr>
            <w:tcW w:w="1040" w:type="dxa"/>
            <w:noWrap/>
            <w:hideMark/>
          </w:tcPr>
          <w:p w14:paraId="31E2A9EA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040" w:type="dxa"/>
            <w:noWrap/>
            <w:hideMark/>
          </w:tcPr>
          <w:p w14:paraId="5F9D5324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0.43038</w:t>
            </w:r>
          </w:p>
        </w:tc>
      </w:tr>
      <w:tr w:rsidR="004B4F78" w:rsidRPr="004B4F78" w14:paraId="51AD69D3" w14:textId="77777777" w:rsidTr="004B4F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504CA671" w14:textId="77777777" w:rsidR="004B4F78" w:rsidRPr="004B4F78" w:rsidRDefault="004B4F78" w:rsidP="004B4F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NONSMOKER</w:t>
            </w:r>
          </w:p>
        </w:tc>
        <w:tc>
          <w:tcPr>
            <w:tcW w:w="1220" w:type="dxa"/>
            <w:noWrap/>
            <w:hideMark/>
          </w:tcPr>
          <w:p w14:paraId="279A1BC3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580" w:type="dxa"/>
            <w:noWrap/>
            <w:hideMark/>
          </w:tcPr>
          <w:p w14:paraId="5E27D218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0.544303797</w:t>
            </w:r>
          </w:p>
        </w:tc>
        <w:tc>
          <w:tcPr>
            <w:tcW w:w="1040" w:type="dxa"/>
            <w:noWrap/>
            <w:hideMark/>
          </w:tcPr>
          <w:p w14:paraId="38B3BCC9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040" w:type="dxa"/>
            <w:noWrap/>
            <w:hideMark/>
          </w:tcPr>
          <w:p w14:paraId="625E2B3B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0.56962</w:t>
            </w:r>
          </w:p>
        </w:tc>
      </w:tr>
      <w:tr w:rsidR="004B4F78" w:rsidRPr="004B4F78" w14:paraId="65FAB3C0" w14:textId="77777777" w:rsidTr="004B4F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04C19301" w14:textId="77777777" w:rsidR="004B4F78" w:rsidRPr="004B4F78" w:rsidRDefault="004B4F78" w:rsidP="004B4F78">
            <w:pP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noWrap/>
            <w:hideMark/>
          </w:tcPr>
          <w:p w14:paraId="11314E8E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noWrap/>
            <w:hideMark/>
          </w:tcPr>
          <w:p w14:paraId="2B9F521D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noWrap/>
            <w:hideMark/>
          </w:tcPr>
          <w:p w14:paraId="1A1DE2AD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noWrap/>
            <w:hideMark/>
          </w:tcPr>
          <w:p w14:paraId="078DCCE9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F78" w:rsidRPr="004B4F78" w14:paraId="60C557E2" w14:textId="77777777" w:rsidTr="004B4F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5DCEB3ED" w14:textId="77777777" w:rsidR="004B4F78" w:rsidRPr="004B4F78" w:rsidRDefault="004B4F78" w:rsidP="004B4F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20" w:type="dxa"/>
            <w:noWrap/>
            <w:hideMark/>
          </w:tcPr>
          <w:p w14:paraId="5DD96981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40.58</w:t>
            </w:r>
          </w:p>
        </w:tc>
        <w:tc>
          <w:tcPr>
            <w:tcW w:w="1580" w:type="dxa"/>
            <w:noWrap/>
            <w:hideMark/>
          </w:tcPr>
          <w:p w14:paraId="78B174F8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noWrap/>
            <w:hideMark/>
          </w:tcPr>
          <w:p w14:paraId="4AE138A4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40.18</w:t>
            </w:r>
          </w:p>
        </w:tc>
        <w:tc>
          <w:tcPr>
            <w:tcW w:w="1040" w:type="dxa"/>
            <w:noWrap/>
            <w:hideMark/>
          </w:tcPr>
          <w:p w14:paraId="3D46D0CF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4B4F78" w:rsidRPr="004B4F78" w14:paraId="24EE68AA" w14:textId="77777777" w:rsidTr="004B4F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0DC96C45" w14:textId="77777777" w:rsidR="004B4F78" w:rsidRPr="004B4F78" w:rsidRDefault="004B4F78" w:rsidP="004B4F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hideMark/>
          </w:tcPr>
          <w:p w14:paraId="034B4D84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noWrap/>
            <w:hideMark/>
          </w:tcPr>
          <w:p w14:paraId="7AE96823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noWrap/>
            <w:hideMark/>
          </w:tcPr>
          <w:p w14:paraId="674D06D8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noWrap/>
            <w:hideMark/>
          </w:tcPr>
          <w:p w14:paraId="110C6E41" w14:textId="77777777" w:rsidR="004B4F78" w:rsidRPr="004B4F78" w:rsidRDefault="004B4F78" w:rsidP="004B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4F78" w:rsidRPr="004B4F78" w14:paraId="76848CBB" w14:textId="77777777" w:rsidTr="004B4F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14:paraId="69320C4F" w14:textId="6E3063F8" w:rsidR="004B4F78" w:rsidRPr="004B4F78" w:rsidRDefault="004B4F78" w:rsidP="004B4F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PATIENTS</w:t>
            </w:r>
          </w:p>
        </w:tc>
        <w:tc>
          <w:tcPr>
            <w:tcW w:w="1220" w:type="dxa"/>
            <w:noWrap/>
            <w:hideMark/>
          </w:tcPr>
          <w:p w14:paraId="400F28A3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580" w:type="dxa"/>
            <w:noWrap/>
            <w:hideMark/>
          </w:tcPr>
          <w:p w14:paraId="2096CB4F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noWrap/>
            <w:hideMark/>
          </w:tcPr>
          <w:p w14:paraId="54026439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4B4F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1040" w:type="dxa"/>
            <w:noWrap/>
            <w:hideMark/>
          </w:tcPr>
          <w:p w14:paraId="7ACBC654" w14:textId="77777777" w:rsidR="004B4F78" w:rsidRPr="004B4F78" w:rsidRDefault="004B4F78" w:rsidP="004B4F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</w:tbl>
    <w:p w14:paraId="1E1C5AE6" w14:textId="77777777" w:rsidR="004B4F78" w:rsidRPr="00756260" w:rsidRDefault="004B4F78">
      <w:pPr>
        <w:rPr>
          <w:rFonts w:asciiTheme="majorHAnsi" w:hAnsiTheme="majorHAnsi" w:cstheme="majorHAnsi"/>
          <w:sz w:val="22"/>
          <w:szCs w:val="22"/>
        </w:rPr>
      </w:pPr>
    </w:p>
    <w:sectPr w:rsidR="004B4F78" w:rsidRPr="00756260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80" w:author="Higgins, Peter" w:date="2021-04-06T15:55:00Z" w:initials="HP">
    <w:p w14:paraId="0FEEF787" w14:textId="29AE0310" w:rsidR="00D103A5" w:rsidRDefault="00D103A5">
      <w:pPr>
        <w:pStyle w:val="CommentText"/>
      </w:pPr>
      <w:r>
        <w:rPr>
          <w:rStyle w:val="CommentReference"/>
        </w:rPr>
        <w:annotationRef/>
      </w:r>
      <w:r>
        <w:t>Move to methods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EEF7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702EF" w16cex:dateUtc="2021-04-06T1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EEF787" w16cid:durableId="241702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94B1D" w14:textId="77777777" w:rsidR="000913E2" w:rsidRDefault="000913E2" w:rsidP="00693E0E">
      <w:r>
        <w:separator/>
      </w:r>
    </w:p>
  </w:endnote>
  <w:endnote w:type="continuationSeparator" w:id="0">
    <w:p w14:paraId="2087C423" w14:textId="77777777" w:rsidR="000913E2" w:rsidRDefault="000913E2" w:rsidP="00693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36BF5" w14:textId="77777777" w:rsidR="000913E2" w:rsidRDefault="000913E2" w:rsidP="00693E0E">
      <w:r>
        <w:separator/>
      </w:r>
    </w:p>
  </w:footnote>
  <w:footnote w:type="continuationSeparator" w:id="0">
    <w:p w14:paraId="354FC02F" w14:textId="77777777" w:rsidR="000913E2" w:rsidRDefault="000913E2" w:rsidP="00693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56B79"/>
    <w:multiLevelType w:val="multilevel"/>
    <w:tmpl w:val="A34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0590B"/>
    <w:multiLevelType w:val="hybridMultilevel"/>
    <w:tmpl w:val="B8226CA4"/>
    <w:lvl w:ilvl="0" w:tplc="BCC087E4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7E02563C"/>
    <w:multiLevelType w:val="multilevel"/>
    <w:tmpl w:val="E50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EE36FE"/>
    <w:multiLevelType w:val="multilevel"/>
    <w:tmpl w:val="BC5E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iggins, Peter">
    <w15:presenceInfo w15:providerId="AD" w15:userId="S::phiggins@umich.edu::897557a6-f7f7-4e15-b896-bd49d6ddca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222r9rvjvvvrte50wgxdfr0z202eee950rd&quot;&gt;Stelara and Crohn&amp;apos;s disease&lt;record-ids&gt;&lt;item&gt;1&lt;/item&gt;&lt;item&gt;2&lt;/item&gt;&lt;item&gt;3&lt;/item&gt;&lt;item&gt;4&lt;/item&gt;&lt;item&gt;6&lt;/item&gt;&lt;/record-ids&gt;&lt;/item&gt;&lt;/Libraries&gt;"/>
  </w:docVars>
  <w:rsids>
    <w:rsidRoot w:val="00693E0E"/>
    <w:rsid w:val="00013D1F"/>
    <w:rsid w:val="00016E4B"/>
    <w:rsid w:val="00017B70"/>
    <w:rsid w:val="000237BA"/>
    <w:rsid w:val="00040473"/>
    <w:rsid w:val="00040A0C"/>
    <w:rsid w:val="00044EFE"/>
    <w:rsid w:val="000620CE"/>
    <w:rsid w:val="000636E6"/>
    <w:rsid w:val="0006506D"/>
    <w:rsid w:val="00070B25"/>
    <w:rsid w:val="00072C17"/>
    <w:rsid w:val="00073207"/>
    <w:rsid w:val="00074E76"/>
    <w:rsid w:val="00077A87"/>
    <w:rsid w:val="000826DA"/>
    <w:rsid w:val="000913E2"/>
    <w:rsid w:val="00092A1C"/>
    <w:rsid w:val="000A0ACD"/>
    <w:rsid w:val="000A2D12"/>
    <w:rsid w:val="000A337C"/>
    <w:rsid w:val="000A54B0"/>
    <w:rsid w:val="000A713B"/>
    <w:rsid w:val="000B1725"/>
    <w:rsid w:val="000B2650"/>
    <w:rsid w:val="000B7144"/>
    <w:rsid w:val="000C1499"/>
    <w:rsid w:val="000C1548"/>
    <w:rsid w:val="000E1826"/>
    <w:rsid w:val="000F1FE1"/>
    <w:rsid w:val="000F2B20"/>
    <w:rsid w:val="000F3C28"/>
    <w:rsid w:val="001018A2"/>
    <w:rsid w:val="001147C2"/>
    <w:rsid w:val="0011775C"/>
    <w:rsid w:val="00120014"/>
    <w:rsid w:val="00120978"/>
    <w:rsid w:val="00125494"/>
    <w:rsid w:val="00127DE0"/>
    <w:rsid w:val="00136AE8"/>
    <w:rsid w:val="00144933"/>
    <w:rsid w:val="001513E1"/>
    <w:rsid w:val="0015169B"/>
    <w:rsid w:val="0015335B"/>
    <w:rsid w:val="00155561"/>
    <w:rsid w:val="001558A1"/>
    <w:rsid w:val="00155C0A"/>
    <w:rsid w:val="0017032F"/>
    <w:rsid w:val="00184144"/>
    <w:rsid w:val="00184B22"/>
    <w:rsid w:val="00186757"/>
    <w:rsid w:val="001A1F02"/>
    <w:rsid w:val="001A3EAD"/>
    <w:rsid w:val="001A741F"/>
    <w:rsid w:val="001B16C7"/>
    <w:rsid w:val="001B64FA"/>
    <w:rsid w:val="001C01E2"/>
    <w:rsid w:val="001C5291"/>
    <w:rsid w:val="001D10A2"/>
    <w:rsid w:val="001D1101"/>
    <w:rsid w:val="001D6E6E"/>
    <w:rsid w:val="001E2BD0"/>
    <w:rsid w:val="001E3DB1"/>
    <w:rsid w:val="001E5CA8"/>
    <w:rsid w:val="001E6281"/>
    <w:rsid w:val="001F1479"/>
    <w:rsid w:val="001F3EBB"/>
    <w:rsid w:val="001F567F"/>
    <w:rsid w:val="00200DF5"/>
    <w:rsid w:val="002023C9"/>
    <w:rsid w:val="0020556D"/>
    <w:rsid w:val="00215D04"/>
    <w:rsid w:val="0022076E"/>
    <w:rsid w:val="002218AF"/>
    <w:rsid w:val="00223AB8"/>
    <w:rsid w:val="002250E4"/>
    <w:rsid w:val="002268C0"/>
    <w:rsid w:val="00230F05"/>
    <w:rsid w:val="00235D04"/>
    <w:rsid w:val="00252284"/>
    <w:rsid w:val="002531CF"/>
    <w:rsid w:val="002811A4"/>
    <w:rsid w:val="00292740"/>
    <w:rsid w:val="00294315"/>
    <w:rsid w:val="002A17A4"/>
    <w:rsid w:val="002A2A1D"/>
    <w:rsid w:val="002A79FD"/>
    <w:rsid w:val="002B32A7"/>
    <w:rsid w:val="002B493D"/>
    <w:rsid w:val="002B4B25"/>
    <w:rsid w:val="002C0323"/>
    <w:rsid w:val="002C1EC1"/>
    <w:rsid w:val="002C401A"/>
    <w:rsid w:val="002D1D62"/>
    <w:rsid w:val="002D211E"/>
    <w:rsid w:val="002D7FEA"/>
    <w:rsid w:val="002E2F41"/>
    <w:rsid w:val="002E2FB6"/>
    <w:rsid w:val="002E395F"/>
    <w:rsid w:val="002F3EEB"/>
    <w:rsid w:val="002F5174"/>
    <w:rsid w:val="002F5536"/>
    <w:rsid w:val="00305EB6"/>
    <w:rsid w:val="00312337"/>
    <w:rsid w:val="003172AD"/>
    <w:rsid w:val="00317D24"/>
    <w:rsid w:val="00321247"/>
    <w:rsid w:val="00323955"/>
    <w:rsid w:val="0033066E"/>
    <w:rsid w:val="00335D97"/>
    <w:rsid w:val="00336C43"/>
    <w:rsid w:val="00345750"/>
    <w:rsid w:val="00345BDB"/>
    <w:rsid w:val="00352DAB"/>
    <w:rsid w:val="003569D3"/>
    <w:rsid w:val="00370789"/>
    <w:rsid w:val="00371714"/>
    <w:rsid w:val="003734C5"/>
    <w:rsid w:val="00375916"/>
    <w:rsid w:val="00383D45"/>
    <w:rsid w:val="003925E0"/>
    <w:rsid w:val="0039597A"/>
    <w:rsid w:val="003A408C"/>
    <w:rsid w:val="003B0509"/>
    <w:rsid w:val="003B73EF"/>
    <w:rsid w:val="003B7D5E"/>
    <w:rsid w:val="003C0DF7"/>
    <w:rsid w:val="003C1FD8"/>
    <w:rsid w:val="003C42F4"/>
    <w:rsid w:val="003C6E9D"/>
    <w:rsid w:val="003C7E82"/>
    <w:rsid w:val="003D4087"/>
    <w:rsid w:val="003D4C3E"/>
    <w:rsid w:val="003D76BC"/>
    <w:rsid w:val="003E24BB"/>
    <w:rsid w:val="003E3587"/>
    <w:rsid w:val="003F21B2"/>
    <w:rsid w:val="003F3A5E"/>
    <w:rsid w:val="003F60F1"/>
    <w:rsid w:val="00421F82"/>
    <w:rsid w:val="00431F78"/>
    <w:rsid w:val="00433574"/>
    <w:rsid w:val="00434754"/>
    <w:rsid w:val="00435CCA"/>
    <w:rsid w:val="00440313"/>
    <w:rsid w:val="00443DAE"/>
    <w:rsid w:val="00454D72"/>
    <w:rsid w:val="004637B3"/>
    <w:rsid w:val="00463AED"/>
    <w:rsid w:val="0046493C"/>
    <w:rsid w:val="00471DC3"/>
    <w:rsid w:val="00472B64"/>
    <w:rsid w:val="00473B28"/>
    <w:rsid w:val="004754BF"/>
    <w:rsid w:val="004774AF"/>
    <w:rsid w:val="00482B0D"/>
    <w:rsid w:val="00483439"/>
    <w:rsid w:val="004A1497"/>
    <w:rsid w:val="004A4154"/>
    <w:rsid w:val="004B198F"/>
    <w:rsid w:val="004B37A3"/>
    <w:rsid w:val="004B4F78"/>
    <w:rsid w:val="004B56E0"/>
    <w:rsid w:val="004C292B"/>
    <w:rsid w:val="004C7732"/>
    <w:rsid w:val="004D0239"/>
    <w:rsid w:val="004D22A4"/>
    <w:rsid w:val="004D24E3"/>
    <w:rsid w:val="004D5E47"/>
    <w:rsid w:val="004E2008"/>
    <w:rsid w:val="004E3BE9"/>
    <w:rsid w:val="004E4920"/>
    <w:rsid w:val="004E647E"/>
    <w:rsid w:val="004E68DE"/>
    <w:rsid w:val="0050142C"/>
    <w:rsid w:val="00501BB7"/>
    <w:rsid w:val="005049A6"/>
    <w:rsid w:val="00511E40"/>
    <w:rsid w:val="00514F50"/>
    <w:rsid w:val="005156B6"/>
    <w:rsid w:val="00520156"/>
    <w:rsid w:val="005247B3"/>
    <w:rsid w:val="005276D8"/>
    <w:rsid w:val="00527EDF"/>
    <w:rsid w:val="005341E1"/>
    <w:rsid w:val="00541FAD"/>
    <w:rsid w:val="00541FD7"/>
    <w:rsid w:val="005466E4"/>
    <w:rsid w:val="00550573"/>
    <w:rsid w:val="00556667"/>
    <w:rsid w:val="0056108F"/>
    <w:rsid w:val="00585BA0"/>
    <w:rsid w:val="005A1D8F"/>
    <w:rsid w:val="005A4088"/>
    <w:rsid w:val="005A7229"/>
    <w:rsid w:val="005B0C07"/>
    <w:rsid w:val="005B1727"/>
    <w:rsid w:val="005B182D"/>
    <w:rsid w:val="005B345F"/>
    <w:rsid w:val="005C5583"/>
    <w:rsid w:val="005C757E"/>
    <w:rsid w:val="005D71EC"/>
    <w:rsid w:val="00603693"/>
    <w:rsid w:val="00605133"/>
    <w:rsid w:val="006067AB"/>
    <w:rsid w:val="006117EA"/>
    <w:rsid w:val="00625AC7"/>
    <w:rsid w:val="006309A1"/>
    <w:rsid w:val="006332F2"/>
    <w:rsid w:val="00636D74"/>
    <w:rsid w:val="00640AB3"/>
    <w:rsid w:val="00640BD4"/>
    <w:rsid w:val="00644552"/>
    <w:rsid w:val="0064676D"/>
    <w:rsid w:val="006468B9"/>
    <w:rsid w:val="00667436"/>
    <w:rsid w:val="006717F4"/>
    <w:rsid w:val="006750D1"/>
    <w:rsid w:val="006825D0"/>
    <w:rsid w:val="00684567"/>
    <w:rsid w:val="00692324"/>
    <w:rsid w:val="00693E0E"/>
    <w:rsid w:val="006A3C01"/>
    <w:rsid w:val="006A4406"/>
    <w:rsid w:val="006B3EA9"/>
    <w:rsid w:val="006B3F5F"/>
    <w:rsid w:val="006B7010"/>
    <w:rsid w:val="006C24F7"/>
    <w:rsid w:val="006C3CF7"/>
    <w:rsid w:val="006D06F3"/>
    <w:rsid w:val="006D0C23"/>
    <w:rsid w:val="006E1CC3"/>
    <w:rsid w:val="006E385D"/>
    <w:rsid w:val="006E755E"/>
    <w:rsid w:val="00707277"/>
    <w:rsid w:val="0072520D"/>
    <w:rsid w:val="0073473C"/>
    <w:rsid w:val="0074181C"/>
    <w:rsid w:val="00742072"/>
    <w:rsid w:val="0075014F"/>
    <w:rsid w:val="00751931"/>
    <w:rsid w:val="00753116"/>
    <w:rsid w:val="00756047"/>
    <w:rsid w:val="00756260"/>
    <w:rsid w:val="007573A9"/>
    <w:rsid w:val="00770F16"/>
    <w:rsid w:val="007761F6"/>
    <w:rsid w:val="0078027B"/>
    <w:rsid w:val="00787B5A"/>
    <w:rsid w:val="0079078F"/>
    <w:rsid w:val="007938C7"/>
    <w:rsid w:val="00794A2C"/>
    <w:rsid w:val="007968FD"/>
    <w:rsid w:val="007B1E8E"/>
    <w:rsid w:val="007B5D1F"/>
    <w:rsid w:val="007C36A0"/>
    <w:rsid w:val="007C36AF"/>
    <w:rsid w:val="007C5AEE"/>
    <w:rsid w:val="007C7475"/>
    <w:rsid w:val="007D1D77"/>
    <w:rsid w:val="007D7626"/>
    <w:rsid w:val="007E4C53"/>
    <w:rsid w:val="008063D5"/>
    <w:rsid w:val="008153B9"/>
    <w:rsid w:val="008158C3"/>
    <w:rsid w:val="008162FF"/>
    <w:rsid w:val="00816620"/>
    <w:rsid w:val="0082406D"/>
    <w:rsid w:val="00832018"/>
    <w:rsid w:val="00832867"/>
    <w:rsid w:val="00833F7F"/>
    <w:rsid w:val="00836357"/>
    <w:rsid w:val="00844900"/>
    <w:rsid w:val="0085003F"/>
    <w:rsid w:val="00850661"/>
    <w:rsid w:val="00854F9E"/>
    <w:rsid w:val="0086189C"/>
    <w:rsid w:val="00866F38"/>
    <w:rsid w:val="00873766"/>
    <w:rsid w:val="00873808"/>
    <w:rsid w:val="008739F4"/>
    <w:rsid w:val="0088190D"/>
    <w:rsid w:val="00882B2B"/>
    <w:rsid w:val="008842B6"/>
    <w:rsid w:val="00894D27"/>
    <w:rsid w:val="00896EBE"/>
    <w:rsid w:val="008A1B2F"/>
    <w:rsid w:val="008B0FE9"/>
    <w:rsid w:val="008C601A"/>
    <w:rsid w:val="008D2D6F"/>
    <w:rsid w:val="008D6231"/>
    <w:rsid w:val="008E4D4C"/>
    <w:rsid w:val="008E5100"/>
    <w:rsid w:val="008F54F0"/>
    <w:rsid w:val="00903FE3"/>
    <w:rsid w:val="009075B6"/>
    <w:rsid w:val="0091382A"/>
    <w:rsid w:val="009166AC"/>
    <w:rsid w:val="00930A9F"/>
    <w:rsid w:val="009326FC"/>
    <w:rsid w:val="00932720"/>
    <w:rsid w:val="009327B5"/>
    <w:rsid w:val="0093659F"/>
    <w:rsid w:val="00943A71"/>
    <w:rsid w:val="0094538B"/>
    <w:rsid w:val="009618F0"/>
    <w:rsid w:val="009623EF"/>
    <w:rsid w:val="00962893"/>
    <w:rsid w:val="00971E6A"/>
    <w:rsid w:val="009832A4"/>
    <w:rsid w:val="00991C58"/>
    <w:rsid w:val="00994743"/>
    <w:rsid w:val="00995F6F"/>
    <w:rsid w:val="009B1846"/>
    <w:rsid w:val="009B2140"/>
    <w:rsid w:val="009B454C"/>
    <w:rsid w:val="009B7998"/>
    <w:rsid w:val="009C576D"/>
    <w:rsid w:val="009C5D45"/>
    <w:rsid w:val="009C60F6"/>
    <w:rsid w:val="009D09BB"/>
    <w:rsid w:val="009D0E96"/>
    <w:rsid w:val="009D35EC"/>
    <w:rsid w:val="009D4841"/>
    <w:rsid w:val="009E06C7"/>
    <w:rsid w:val="009E0705"/>
    <w:rsid w:val="009E3A84"/>
    <w:rsid w:val="009E3DBE"/>
    <w:rsid w:val="009F38B3"/>
    <w:rsid w:val="00A01417"/>
    <w:rsid w:val="00A04EA6"/>
    <w:rsid w:val="00A054DC"/>
    <w:rsid w:val="00A05E9C"/>
    <w:rsid w:val="00A13C4B"/>
    <w:rsid w:val="00A1553C"/>
    <w:rsid w:val="00A2305F"/>
    <w:rsid w:val="00A364E0"/>
    <w:rsid w:val="00A4167C"/>
    <w:rsid w:val="00A47A89"/>
    <w:rsid w:val="00A52B6D"/>
    <w:rsid w:val="00A53C34"/>
    <w:rsid w:val="00A56344"/>
    <w:rsid w:val="00A6168B"/>
    <w:rsid w:val="00A618FC"/>
    <w:rsid w:val="00A637CF"/>
    <w:rsid w:val="00A65D84"/>
    <w:rsid w:val="00A70344"/>
    <w:rsid w:val="00A7482B"/>
    <w:rsid w:val="00A84B0E"/>
    <w:rsid w:val="00A86161"/>
    <w:rsid w:val="00A879C3"/>
    <w:rsid w:val="00A90729"/>
    <w:rsid w:val="00A90E62"/>
    <w:rsid w:val="00A91B2B"/>
    <w:rsid w:val="00A9323A"/>
    <w:rsid w:val="00AA147A"/>
    <w:rsid w:val="00AA5153"/>
    <w:rsid w:val="00AB65AE"/>
    <w:rsid w:val="00AB776A"/>
    <w:rsid w:val="00AC0F6A"/>
    <w:rsid w:val="00AC2BB7"/>
    <w:rsid w:val="00AD741D"/>
    <w:rsid w:val="00AF0B2A"/>
    <w:rsid w:val="00AF0E3F"/>
    <w:rsid w:val="00B03F74"/>
    <w:rsid w:val="00B04EAC"/>
    <w:rsid w:val="00B14DC6"/>
    <w:rsid w:val="00B32859"/>
    <w:rsid w:val="00B3380F"/>
    <w:rsid w:val="00B33EFA"/>
    <w:rsid w:val="00B360A8"/>
    <w:rsid w:val="00B55D33"/>
    <w:rsid w:val="00B612ED"/>
    <w:rsid w:val="00B61C6E"/>
    <w:rsid w:val="00B62426"/>
    <w:rsid w:val="00B63DDF"/>
    <w:rsid w:val="00B74605"/>
    <w:rsid w:val="00B7704D"/>
    <w:rsid w:val="00B776BE"/>
    <w:rsid w:val="00B83206"/>
    <w:rsid w:val="00B959F8"/>
    <w:rsid w:val="00B97713"/>
    <w:rsid w:val="00BA0CF8"/>
    <w:rsid w:val="00BA3977"/>
    <w:rsid w:val="00BA3AD7"/>
    <w:rsid w:val="00BA40C7"/>
    <w:rsid w:val="00BA7BAB"/>
    <w:rsid w:val="00BC1C27"/>
    <w:rsid w:val="00BC3E0E"/>
    <w:rsid w:val="00BC66F9"/>
    <w:rsid w:val="00BD15F1"/>
    <w:rsid w:val="00BD6C31"/>
    <w:rsid w:val="00BE0202"/>
    <w:rsid w:val="00BE0582"/>
    <w:rsid w:val="00BE76CA"/>
    <w:rsid w:val="00BF14F9"/>
    <w:rsid w:val="00C02938"/>
    <w:rsid w:val="00C05563"/>
    <w:rsid w:val="00C06BD8"/>
    <w:rsid w:val="00C1159F"/>
    <w:rsid w:val="00C14477"/>
    <w:rsid w:val="00C20803"/>
    <w:rsid w:val="00C24288"/>
    <w:rsid w:val="00C32399"/>
    <w:rsid w:val="00C41715"/>
    <w:rsid w:val="00C43E27"/>
    <w:rsid w:val="00C46756"/>
    <w:rsid w:val="00C53B2B"/>
    <w:rsid w:val="00C544D0"/>
    <w:rsid w:val="00C66020"/>
    <w:rsid w:val="00C67075"/>
    <w:rsid w:val="00C71A56"/>
    <w:rsid w:val="00C947E5"/>
    <w:rsid w:val="00CA247E"/>
    <w:rsid w:val="00CA4616"/>
    <w:rsid w:val="00CA6A5E"/>
    <w:rsid w:val="00CB03FB"/>
    <w:rsid w:val="00CB0B85"/>
    <w:rsid w:val="00CB19E0"/>
    <w:rsid w:val="00CB20B0"/>
    <w:rsid w:val="00CB3EF8"/>
    <w:rsid w:val="00CB648C"/>
    <w:rsid w:val="00CB6F82"/>
    <w:rsid w:val="00CC4A7B"/>
    <w:rsid w:val="00CC55B4"/>
    <w:rsid w:val="00CC6BD1"/>
    <w:rsid w:val="00CC763E"/>
    <w:rsid w:val="00CC7E6D"/>
    <w:rsid w:val="00CD032D"/>
    <w:rsid w:val="00CD0C11"/>
    <w:rsid w:val="00CD0DC8"/>
    <w:rsid w:val="00CD1B6F"/>
    <w:rsid w:val="00CE0908"/>
    <w:rsid w:val="00CE6BEF"/>
    <w:rsid w:val="00CF0AF9"/>
    <w:rsid w:val="00D029B9"/>
    <w:rsid w:val="00D02AC4"/>
    <w:rsid w:val="00D039AD"/>
    <w:rsid w:val="00D04A30"/>
    <w:rsid w:val="00D103A5"/>
    <w:rsid w:val="00D10481"/>
    <w:rsid w:val="00D138E6"/>
    <w:rsid w:val="00D143B7"/>
    <w:rsid w:val="00D15639"/>
    <w:rsid w:val="00D177FD"/>
    <w:rsid w:val="00D3109C"/>
    <w:rsid w:val="00D318B4"/>
    <w:rsid w:val="00D31EE0"/>
    <w:rsid w:val="00D44223"/>
    <w:rsid w:val="00D47EF7"/>
    <w:rsid w:val="00D54C89"/>
    <w:rsid w:val="00D550CE"/>
    <w:rsid w:val="00D56B34"/>
    <w:rsid w:val="00D60365"/>
    <w:rsid w:val="00D72595"/>
    <w:rsid w:val="00D968F8"/>
    <w:rsid w:val="00DA232F"/>
    <w:rsid w:val="00DA4EF6"/>
    <w:rsid w:val="00DB395B"/>
    <w:rsid w:val="00DB5BAA"/>
    <w:rsid w:val="00DC0CA1"/>
    <w:rsid w:val="00DC1860"/>
    <w:rsid w:val="00DC4C3A"/>
    <w:rsid w:val="00DC632F"/>
    <w:rsid w:val="00DC743B"/>
    <w:rsid w:val="00DD77B5"/>
    <w:rsid w:val="00DE1299"/>
    <w:rsid w:val="00DE66EA"/>
    <w:rsid w:val="00DE6D83"/>
    <w:rsid w:val="00DF0660"/>
    <w:rsid w:val="00DF3A25"/>
    <w:rsid w:val="00DF74C0"/>
    <w:rsid w:val="00DF7F87"/>
    <w:rsid w:val="00E05336"/>
    <w:rsid w:val="00E05A1F"/>
    <w:rsid w:val="00E07AB5"/>
    <w:rsid w:val="00E1210D"/>
    <w:rsid w:val="00E205E1"/>
    <w:rsid w:val="00E3401C"/>
    <w:rsid w:val="00E40254"/>
    <w:rsid w:val="00E404AE"/>
    <w:rsid w:val="00E6324A"/>
    <w:rsid w:val="00E650EB"/>
    <w:rsid w:val="00E76D54"/>
    <w:rsid w:val="00E776A9"/>
    <w:rsid w:val="00E83436"/>
    <w:rsid w:val="00E867E3"/>
    <w:rsid w:val="00E86918"/>
    <w:rsid w:val="00E93FF1"/>
    <w:rsid w:val="00EA02F4"/>
    <w:rsid w:val="00EA475C"/>
    <w:rsid w:val="00EA606B"/>
    <w:rsid w:val="00EC2396"/>
    <w:rsid w:val="00EC24F7"/>
    <w:rsid w:val="00EC71F5"/>
    <w:rsid w:val="00EC7F47"/>
    <w:rsid w:val="00ED2CB0"/>
    <w:rsid w:val="00ED3D0D"/>
    <w:rsid w:val="00ED4B8C"/>
    <w:rsid w:val="00EE081A"/>
    <w:rsid w:val="00EE1C2D"/>
    <w:rsid w:val="00EE2D92"/>
    <w:rsid w:val="00EE32F7"/>
    <w:rsid w:val="00EE704D"/>
    <w:rsid w:val="00EF4852"/>
    <w:rsid w:val="00F00697"/>
    <w:rsid w:val="00F0538F"/>
    <w:rsid w:val="00F130B9"/>
    <w:rsid w:val="00F2200B"/>
    <w:rsid w:val="00F232A6"/>
    <w:rsid w:val="00F244FC"/>
    <w:rsid w:val="00F258DA"/>
    <w:rsid w:val="00F37690"/>
    <w:rsid w:val="00F4273A"/>
    <w:rsid w:val="00F42EC7"/>
    <w:rsid w:val="00F44D28"/>
    <w:rsid w:val="00F511FE"/>
    <w:rsid w:val="00F56560"/>
    <w:rsid w:val="00F66E9C"/>
    <w:rsid w:val="00F67172"/>
    <w:rsid w:val="00F7574D"/>
    <w:rsid w:val="00F779C0"/>
    <w:rsid w:val="00F80418"/>
    <w:rsid w:val="00F83E0C"/>
    <w:rsid w:val="00F8605D"/>
    <w:rsid w:val="00F951D3"/>
    <w:rsid w:val="00FA283F"/>
    <w:rsid w:val="00FB796D"/>
    <w:rsid w:val="00FC6A7E"/>
    <w:rsid w:val="00FD193C"/>
    <w:rsid w:val="00FD3E7C"/>
    <w:rsid w:val="00FD7B47"/>
    <w:rsid w:val="00FE5CE9"/>
    <w:rsid w:val="00FE7775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C15BA"/>
  <w14:defaultImageDpi w14:val="300"/>
  <w15:docId w15:val="{D4FD5DA6-4705-49FF-A0EB-8035C62E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E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E0E"/>
  </w:style>
  <w:style w:type="paragraph" w:styleId="Footer">
    <w:name w:val="footer"/>
    <w:basedOn w:val="Normal"/>
    <w:link w:val="FooterChar"/>
    <w:uiPriority w:val="99"/>
    <w:unhideWhenUsed/>
    <w:rsid w:val="00693E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E0E"/>
  </w:style>
  <w:style w:type="paragraph" w:styleId="BalloonText">
    <w:name w:val="Balloon Text"/>
    <w:basedOn w:val="Normal"/>
    <w:link w:val="BalloonTextChar"/>
    <w:uiPriority w:val="99"/>
    <w:semiHidden/>
    <w:unhideWhenUsed/>
    <w:rsid w:val="007B1E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E8E"/>
    <w:rPr>
      <w:rFonts w:ascii="Lucida Grande" w:hAnsi="Lucida Grande" w:cs="Lucida Grande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F511FE"/>
    <w:pPr>
      <w:spacing w:after="160"/>
    </w:pPr>
    <w:rPr>
      <w:rFonts w:ascii="Calibri" w:eastAsiaTheme="minorHAnsi" w:hAnsi="Calibri" w:cs="Calibri"/>
      <w:noProof/>
      <w:sz w:val="22"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F511FE"/>
    <w:rPr>
      <w:rFonts w:ascii="Calibri" w:eastAsiaTheme="minorHAnsi" w:hAnsi="Calibri" w:cs="Calibri"/>
      <w:noProof/>
      <w:sz w:val="22"/>
      <w:szCs w:val="22"/>
    </w:rPr>
  </w:style>
  <w:style w:type="character" w:customStyle="1" w:styleId="ref-lnk">
    <w:name w:val="ref-lnk"/>
    <w:basedOn w:val="DefaultParagraphFont"/>
    <w:rsid w:val="00B360A8"/>
  </w:style>
  <w:style w:type="character" w:styleId="Hyperlink">
    <w:name w:val="Hyperlink"/>
    <w:basedOn w:val="DefaultParagraphFont"/>
    <w:uiPriority w:val="99"/>
    <w:semiHidden/>
    <w:unhideWhenUsed/>
    <w:rsid w:val="00B360A8"/>
    <w:rPr>
      <w:color w:val="0000FF"/>
      <w:u w:val="single"/>
    </w:rPr>
  </w:style>
  <w:style w:type="character" w:customStyle="1" w:styleId="ref-overlay">
    <w:name w:val="ref-overlay"/>
    <w:basedOn w:val="DefaultParagraphFont"/>
    <w:rsid w:val="00B360A8"/>
  </w:style>
  <w:style w:type="character" w:customStyle="1" w:styleId="hlfld-contribauthor">
    <w:name w:val="hlfld-contribauthor"/>
    <w:basedOn w:val="DefaultParagraphFont"/>
    <w:rsid w:val="00B360A8"/>
  </w:style>
  <w:style w:type="character" w:customStyle="1" w:styleId="nlmgiven-names">
    <w:name w:val="nlm_given-names"/>
    <w:basedOn w:val="DefaultParagraphFont"/>
    <w:rsid w:val="00B360A8"/>
  </w:style>
  <w:style w:type="character" w:customStyle="1" w:styleId="nlmarticle-title">
    <w:name w:val="nlm_article-title"/>
    <w:basedOn w:val="DefaultParagraphFont"/>
    <w:rsid w:val="00B360A8"/>
  </w:style>
  <w:style w:type="character" w:customStyle="1" w:styleId="nlmyear">
    <w:name w:val="nlm_year"/>
    <w:basedOn w:val="DefaultParagraphFont"/>
    <w:rsid w:val="00B360A8"/>
  </w:style>
  <w:style w:type="character" w:customStyle="1" w:styleId="nlmfpage">
    <w:name w:val="nlm_fpage"/>
    <w:basedOn w:val="DefaultParagraphFont"/>
    <w:rsid w:val="00B360A8"/>
  </w:style>
  <w:style w:type="character" w:customStyle="1" w:styleId="nlmlpage">
    <w:name w:val="nlm_lpage"/>
    <w:basedOn w:val="DefaultParagraphFont"/>
    <w:rsid w:val="00B360A8"/>
  </w:style>
  <w:style w:type="character" w:customStyle="1" w:styleId="ref-links">
    <w:name w:val="ref-links"/>
    <w:basedOn w:val="DefaultParagraphFont"/>
    <w:rsid w:val="00B360A8"/>
  </w:style>
  <w:style w:type="character" w:customStyle="1" w:styleId="googlescholar-container">
    <w:name w:val="googlescholar-container"/>
    <w:basedOn w:val="DefaultParagraphFont"/>
    <w:rsid w:val="00B360A8"/>
  </w:style>
  <w:style w:type="paragraph" w:customStyle="1" w:styleId="EndNoteBibliographyTitle">
    <w:name w:val="EndNote Bibliography Title"/>
    <w:basedOn w:val="Normal"/>
    <w:link w:val="EndNoteBibliographyTitleChar"/>
    <w:rsid w:val="00B360A8"/>
    <w:pPr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360A8"/>
    <w:rPr>
      <w:rFonts w:ascii="Calibri" w:hAnsi="Calibri" w:cs="Calibri"/>
      <w:noProof/>
      <w:sz w:val="22"/>
    </w:rPr>
  </w:style>
  <w:style w:type="character" w:customStyle="1" w:styleId="xlinks-container">
    <w:name w:val="xlinks-container"/>
    <w:basedOn w:val="DefaultParagraphFont"/>
    <w:rsid w:val="00B360A8"/>
  </w:style>
  <w:style w:type="paragraph" w:styleId="NormalWeb">
    <w:name w:val="Normal (Web)"/>
    <w:basedOn w:val="Normal"/>
    <w:uiPriority w:val="99"/>
    <w:semiHidden/>
    <w:unhideWhenUsed/>
    <w:rsid w:val="000E18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D0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3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3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A5153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4B4F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D10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EF843-1C23-4007-AC3D-11B6DA559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5464</Words>
  <Characters>31147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Stidham, Ryan</dc:creator>
  <cp:keywords/>
  <dc:description/>
  <cp:lastModifiedBy>Higgins, Peter</cp:lastModifiedBy>
  <cp:revision>9</cp:revision>
  <cp:lastPrinted>2021-04-06T18:39:00Z</cp:lastPrinted>
  <dcterms:created xsi:type="dcterms:W3CDTF">2021-03-13T18:52:00Z</dcterms:created>
  <dcterms:modified xsi:type="dcterms:W3CDTF">2021-04-06T19:59:00Z</dcterms:modified>
</cp:coreProperties>
</file>